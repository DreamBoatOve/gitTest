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399" w:rsidRPr="00891667" w:rsidRDefault="00143399" w:rsidP="00143399">
      <w:pPr>
        <w:spacing w:line="360" w:lineRule="auto"/>
        <w:rPr>
          <w:rFonts w:ascii="宋体" w:hAnsi="宋体"/>
          <w:b/>
          <w:sz w:val="32"/>
          <w:szCs w:val="32"/>
        </w:rPr>
      </w:pPr>
      <w:r w:rsidRPr="00891667">
        <w:rPr>
          <w:rFonts w:ascii="宋体" w:hAnsi="宋体" w:hint="eastAsia"/>
          <w:b/>
          <w:sz w:val="32"/>
          <w:szCs w:val="32"/>
        </w:rPr>
        <w:t>（一）研究背景及现状</w:t>
      </w:r>
    </w:p>
    <w:p w:rsidR="00754125" w:rsidRDefault="00143399" w:rsidP="00754125">
      <w:pPr>
        <w:spacing w:line="360" w:lineRule="auto"/>
        <w:ind w:firstLineChars="200" w:firstLine="560"/>
        <w:jc w:val="both"/>
        <w:rPr>
          <w:rFonts w:ascii="仿宋" w:eastAsia="仿宋" w:hAnsi="仿宋"/>
          <w:sz w:val="28"/>
          <w:szCs w:val="32"/>
        </w:rPr>
      </w:pPr>
      <w:r w:rsidRPr="006B7A26">
        <w:rPr>
          <w:rFonts w:ascii="仿宋" w:eastAsia="仿宋" w:hAnsi="仿宋"/>
          <w:sz w:val="28"/>
          <w:szCs w:val="32"/>
        </w:rPr>
        <w:t>随着“走向深蓝”</w:t>
      </w:r>
      <w:ins w:id="0" w:author="Ove Jason" w:date="2019-05-24T21:41:00Z">
        <w:r w:rsidR="00C7451E" w:rsidRPr="00C7451E">
          <w:rPr>
            <w:rFonts w:ascii="仿宋" w:eastAsia="仿宋" w:hAnsi="仿宋"/>
            <w:sz w:val="28"/>
            <w:szCs w:val="32"/>
          </w:rPr>
          <w:t>"Towards Deep Blue"</w:t>
        </w:r>
      </w:ins>
      <w:r w:rsidRPr="006B7A26">
        <w:rPr>
          <w:rFonts w:ascii="仿宋" w:eastAsia="仿宋" w:hAnsi="仿宋"/>
          <w:sz w:val="28"/>
          <w:szCs w:val="32"/>
        </w:rPr>
        <w:t>国家海洋战略的实施，</w:t>
      </w:r>
      <w:r w:rsidRPr="006B7A26">
        <w:rPr>
          <w:rFonts w:ascii="仿宋" w:eastAsia="仿宋" w:hAnsi="仿宋" w:hint="eastAsia"/>
          <w:sz w:val="28"/>
          <w:szCs w:val="32"/>
        </w:rPr>
        <w:t>我国海洋工程装备制造业取得了长足进步。</w:t>
      </w:r>
      <w:r w:rsidRPr="006B7A26">
        <w:rPr>
          <w:rFonts w:ascii="仿宋" w:eastAsia="仿宋" w:hAnsi="仿宋"/>
          <w:sz w:val="28"/>
          <w:szCs w:val="32"/>
        </w:rPr>
        <w:t>广东省在战略性新兴产业发展“十三五”规划中也明确提出要积极发展海洋工程装备产业。</w:t>
      </w:r>
      <w:r w:rsidRPr="006B7A26">
        <w:rPr>
          <w:rFonts w:ascii="仿宋" w:eastAsia="仿宋" w:hAnsi="仿宋" w:hint="eastAsia"/>
          <w:sz w:val="28"/>
          <w:szCs w:val="32"/>
        </w:rPr>
        <w:t>但是</w:t>
      </w:r>
      <w:r>
        <w:rPr>
          <w:rFonts w:ascii="仿宋" w:eastAsia="仿宋" w:hAnsi="仿宋" w:hint="eastAsia"/>
          <w:sz w:val="28"/>
          <w:szCs w:val="32"/>
        </w:rPr>
        <w:t>海洋环境尤其是南海复杂苛刻环境下</w:t>
      </w:r>
      <w:r w:rsidRPr="006B7A26">
        <w:rPr>
          <w:rFonts w:ascii="仿宋" w:eastAsia="仿宋" w:hAnsi="仿宋" w:hint="eastAsia"/>
          <w:sz w:val="28"/>
          <w:szCs w:val="32"/>
        </w:rPr>
        <w:t>材料</w:t>
      </w:r>
      <w:r w:rsidR="00043846">
        <w:rPr>
          <w:rFonts w:ascii="仿宋" w:eastAsia="仿宋" w:hAnsi="仿宋" w:hint="eastAsia"/>
          <w:sz w:val="28"/>
          <w:szCs w:val="32"/>
        </w:rPr>
        <w:t>的</w:t>
      </w:r>
      <w:r w:rsidRPr="006B7A26">
        <w:rPr>
          <w:rFonts w:ascii="仿宋" w:eastAsia="仿宋" w:hAnsi="仿宋" w:hint="eastAsia"/>
          <w:sz w:val="28"/>
          <w:szCs w:val="32"/>
        </w:rPr>
        <w:t>失效问题</w:t>
      </w:r>
      <w:r>
        <w:rPr>
          <w:rFonts w:ascii="仿宋" w:eastAsia="仿宋" w:hAnsi="仿宋" w:hint="eastAsia"/>
          <w:sz w:val="28"/>
          <w:szCs w:val="32"/>
        </w:rPr>
        <w:t>非常</w:t>
      </w:r>
      <w:r w:rsidRPr="006B7A26">
        <w:rPr>
          <w:rFonts w:ascii="仿宋" w:eastAsia="仿宋" w:hAnsi="仿宋" w:hint="eastAsia"/>
          <w:sz w:val="28"/>
          <w:szCs w:val="32"/>
        </w:rPr>
        <w:t>严重，</w:t>
      </w:r>
      <w:r w:rsidRPr="006B7A26">
        <w:rPr>
          <w:rFonts w:ascii="仿宋" w:eastAsia="仿宋" w:hAnsi="仿宋"/>
          <w:sz w:val="28"/>
          <w:szCs w:val="32"/>
        </w:rPr>
        <w:t>已成为</w:t>
      </w:r>
      <w:r w:rsidRPr="006B7A26">
        <w:rPr>
          <w:rFonts w:ascii="仿宋" w:eastAsia="仿宋" w:hAnsi="仿宋" w:hint="eastAsia"/>
          <w:sz w:val="28"/>
          <w:szCs w:val="32"/>
        </w:rPr>
        <w:t>制约海洋战略发展的技术瓶颈。因此，亟待建立针对海工装备材料服役性能的智能化</w:t>
      </w:r>
      <w:r>
        <w:rPr>
          <w:rFonts w:ascii="仿宋" w:eastAsia="仿宋" w:hAnsi="仿宋" w:hint="eastAsia"/>
          <w:sz w:val="28"/>
          <w:szCs w:val="32"/>
        </w:rPr>
        <w:t>评价</w:t>
      </w:r>
      <w:r w:rsidRPr="006B7A26">
        <w:rPr>
          <w:rFonts w:ascii="仿宋" w:eastAsia="仿宋" w:hAnsi="仿宋" w:hint="eastAsia"/>
          <w:sz w:val="28"/>
          <w:szCs w:val="32"/>
        </w:rPr>
        <w:t>管理系统，为</w:t>
      </w:r>
      <w:r>
        <w:rPr>
          <w:rFonts w:ascii="仿宋" w:eastAsia="仿宋" w:hAnsi="仿宋" w:hint="eastAsia"/>
          <w:sz w:val="28"/>
          <w:szCs w:val="32"/>
        </w:rPr>
        <w:t>其</w:t>
      </w:r>
      <w:r w:rsidRPr="006B7A26">
        <w:rPr>
          <w:rFonts w:ascii="仿宋" w:eastAsia="仿宋" w:hAnsi="仿宋" w:hint="eastAsia"/>
          <w:sz w:val="28"/>
          <w:szCs w:val="32"/>
        </w:rPr>
        <w:t>安全服役及延寿提供技术保障。</w:t>
      </w:r>
    </w:p>
    <w:p w:rsidR="00143399" w:rsidRPr="006B7A26" w:rsidRDefault="00754125" w:rsidP="00754125">
      <w:pPr>
        <w:spacing w:line="360" w:lineRule="auto"/>
        <w:ind w:firstLineChars="200" w:firstLine="560"/>
        <w:jc w:val="both"/>
        <w:rPr>
          <w:rFonts w:ascii="仿宋" w:eastAsia="仿宋" w:hAnsi="仿宋"/>
          <w:sz w:val="28"/>
          <w:szCs w:val="32"/>
        </w:rPr>
      </w:pPr>
      <w:r w:rsidRPr="00754125">
        <w:rPr>
          <w:rFonts w:ascii="仿宋" w:eastAsia="仿宋" w:hAnsi="仿宋" w:hint="eastAsia"/>
          <w:sz w:val="28"/>
          <w:szCs w:val="32"/>
        </w:rPr>
        <w:t>近年来，随着新一代信息技术的高速发展，数字孪生（Digital</w:t>
      </w:r>
      <w:r w:rsidRPr="00754125">
        <w:rPr>
          <w:rFonts w:ascii="仿宋" w:eastAsia="仿宋" w:hAnsi="仿宋"/>
          <w:sz w:val="28"/>
          <w:szCs w:val="32"/>
        </w:rPr>
        <w:t xml:space="preserve"> </w:t>
      </w:r>
      <w:r w:rsidRPr="00754125">
        <w:rPr>
          <w:rFonts w:ascii="仿宋" w:eastAsia="仿宋" w:hAnsi="仿宋" w:hint="eastAsia"/>
          <w:sz w:val="28"/>
          <w:szCs w:val="32"/>
        </w:rPr>
        <w:t>Twin）系统开始在工业领域中得到应用。</w:t>
      </w:r>
      <w:bookmarkStart w:id="1" w:name="_GoBack"/>
      <w:r w:rsidRPr="00754125">
        <w:rPr>
          <w:rFonts w:ascii="仿宋" w:eastAsia="仿宋" w:hAnsi="仿宋" w:hint="eastAsia"/>
          <w:sz w:val="28"/>
          <w:szCs w:val="32"/>
        </w:rPr>
        <w:t>本项目所提出的“工程材料服役</w:t>
      </w:r>
      <w:r w:rsidR="00043846">
        <w:rPr>
          <w:rFonts w:ascii="仿宋" w:eastAsia="仿宋" w:hAnsi="仿宋" w:hint="eastAsia"/>
          <w:sz w:val="28"/>
          <w:szCs w:val="32"/>
        </w:rPr>
        <w:t>性能</w:t>
      </w:r>
      <w:r w:rsidRPr="00754125">
        <w:rPr>
          <w:rFonts w:ascii="仿宋" w:eastAsia="仿宋" w:hAnsi="仿宋" w:hint="eastAsia"/>
          <w:sz w:val="28"/>
          <w:szCs w:val="32"/>
        </w:rPr>
        <w:t>数字孪生评价系统”是通过多尺度、多场耦合环境和多种失效形式的实验研究，积累海量服役性能数据，提炼物理模型，并结合数据挖掘和人工智能技术建立失效动力学仿真数字化模型，构建实际工程材料和装备的虚拟空间映射，借助其与现场实时监检测数据的多重迭代，优化仿真预测模型，实现对工程材料和装备服役性能的精准评价、预测与三维可视化</w:t>
      </w:r>
      <w:bookmarkEnd w:id="1"/>
      <w:r w:rsidRPr="00754125">
        <w:rPr>
          <w:rFonts w:ascii="仿宋" w:eastAsia="仿宋" w:hAnsi="仿宋" w:hint="eastAsia"/>
          <w:sz w:val="28"/>
          <w:szCs w:val="32"/>
        </w:rPr>
        <w:t>。</w:t>
      </w:r>
      <w:r w:rsidR="00143399" w:rsidRPr="00BA68DD">
        <w:rPr>
          <w:rFonts w:ascii="仿宋" w:eastAsia="仿宋" w:hAnsi="仿宋" w:hint="eastAsia"/>
          <w:sz w:val="28"/>
          <w:szCs w:val="32"/>
        </w:rPr>
        <w:t>然而</w:t>
      </w:r>
      <w:r w:rsidR="00143399">
        <w:rPr>
          <w:rFonts w:ascii="仿宋" w:eastAsia="仿宋" w:hAnsi="仿宋" w:hint="eastAsia"/>
          <w:sz w:val="28"/>
          <w:szCs w:val="32"/>
        </w:rPr>
        <w:t>，</w:t>
      </w:r>
      <w:r w:rsidR="00143399" w:rsidRPr="006B7A26">
        <w:rPr>
          <w:rFonts w:ascii="仿宋" w:eastAsia="仿宋" w:hAnsi="仿宋" w:hint="eastAsia"/>
          <w:sz w:val="28"/>
          <w:szCs w:val="32"/>
        </w:rPr>
        <w:t>由于对</w:t>
      </w:r>
      <w:r w:rsidR="00143399">
        <w:rPr>
          <w:rFonts w:ascii="仿宋" w:eastAsia="仿宋" w:hAnsi="仿宋" w:hint="eastAsia"/>
          <w:sz w:val="28"/>
          <w:szCs w:val="32"/>
        </w:rPr>
        <w:t>复杂</w:t>
      </w:r>
      <w:r w:rsidR="00143399" w:rsidRPr="006B7A26">
        <w:rPr>
          <w:rFonts w:ascii="仿宋" w:eastAsia="仿宋" w:hAnsi="仿宋" w:hint="eastAsia"/>
          <w:sz w:val="28"/>
          <w:szCs w:val="32"/>
        </w:rPr>
        <w:t>海洋环境</w:t>
      </w:r>
      <w:r w:rsidR="00143399">
        <w:rPr>
          <w:rFonts w:ascii="仿宋" w:eastAsia="仿宋" w:hAnsi="仿宋" w:hint="eastAsia"/>
          <w:sz w:val="28"/>
          <w:szCs w:val="32"/>
        </w:rPr>
        <w:t>下工程</w:t>
      </w:r>
      <w:r w:rsidR="00143399" w:rsidRPr="006B7A26">
        <w:rPr>
          <w:rFonts w:ascii="仿宋" w:eastAsia="仿宋" w:hAnsi="仿宋" w:hint="eastAsia"/>
          <w:sz w:val="28"/>
          <w:szCs w:val="32"/>
        </w:rPr>
        <w:t>装备材料</w:t>
      </w:r>
      <w:r w:rsidR="00143399">
        <w:rPr>
          <w:rFonts w:ascii="仿宋" w:eastAsia="仿宋" w:hAnsi="仿宋" w:hint="eastAsia"/>
          <w:sz w:val="28"/>
          <w:szCs w:val="32"/>
        </w:rPr>
        <w:t>服役性能数据和</w:t>
      </w:r>
      <w:r w:rsidR="00143399" w:rsidRPr="006B7A26">
        <w:rPr>
          <w:rFonts w:ascii="仿宋" w:eastAsia="仿宋" w:hAnsi="仿宋" w:hint="eastAsia"/>
          <w:sz w:val="28"/>
          <w:szCs w:val="32"/>
        </w:rPr>
        <w:t>失效</w:t>
      </w:r>
      <w:r w:rsidR="00143399">
        <w:rPr>
          <w:rFonts w:ascii="仿宋" w:eastAsia="仿宋" w:hAnsi="仿宋" w:hint="eastAsia"/>
          <w:sz w:val="28"/>
          <w:szCs w:val="32"/>
        </w:rPr>
        <w:t>机理</w:t>
      </w:r>
      <w:r w:rsidR="00143399" w:rsidRPr="006B7A26">
        <w:rPr>
          <w:rFonts w:ascii="仿宋" w:eastAsia="仿宋" w:hAnsi="仿宋" w:hint="eastAsia"/>
          <w:sz w:val="28"/>
          <w:szCs w:val="32"/>
        </w:rPr>
        <w:t>的</w:t>
      </w:r>
      <w:r w:rsidR="00143399">
        <w:rPr>
          <w:rFonts w:ascii="仿宋" w:eastAsia="仿宋" w:hAnsi="仿宋" w:hint="eastAsia"/>
          <w:sz w:val="28"/>
          <w:szCs w:val="32"/>
        </w:rPr>
        <w:t>研究与</w:t>
      </w:r>
      <w:r w:rsidR="00143399" w:rsidRPr="006B7A26">
        <w:rPr>
          <w:rFonts w:ascii="仿宋" w:eastAsia="仿宋" w:hAnsi="仿宋" w:hint="eastAsia"/>
          <w:sz w:val="28"/>
          <w:szCs w:val="32"/>
        </w:rPr>
        <w:t>积累</w:t>
      </w:r>
      <w:r w:rsidR="00143399">
        <w:rPr>
          <w:rFonts w:ascii="仿宋" w:eastAsia="仿宋" w:hAnsi="仿宋" w:hint="eastAsia"/>
          <w:sz w:val="28"/>
          <w:szCs w:val="32"/>
        </w:rPr>
        <w:t>不足，</w:t>
      </w:r>
      <w:r w:rsidR="00143399" w:rsidRPr="006B7A26">
        <w:rPr>
          <w:rFonts w:ascii="仿宋" w:eastAsia="仿宋" w:hAnsi="仿宋" w:hint="eastAsia"/>
          <w:sz w:val="28"/>
          <w:szCs w:val="32"/>
        </w:rPr>
        <w:t>同时</w:t>
      </w:r>
      <w:r w:rsidR="00143399">
        <w:rPr>
          <w:rFonts w:ascii="仿宋" w:eastAsia="仿宋" w:hAnsi="仿宋" w:hint="eastAsia"/>
          <w:sz w:val="28"/>
          <w:szCs w:val="32"/>
        </w:rPr>
        <w:t>因</w:t>
      </w:r>
      <w:r w:rsidR="00143399" w:rsidRPr="006B7A26">
        <w:rPr>
          <w:rFonts w:ascii="仿宋" w:eastAsia="仿宋" w:hAnsi="仿宋" w:hint="eastAsia"/>
          <w:sz w:val="28"/>
          <w:szCs w:val="32"/>
        </w:rPr>
        <w:t>缺乏</w:t>
      </w:r>
      <w:r w:rsidR="00143399">
        <w:rPr>
          <w:rFonts w:ascii="仿宋" w:eastAsia="仿宋" w:hAnsi="仿宋" w:hint="eastAsia"/>
          <w:sz w:val="28"/>
          <w:szCs w:val="32"/>
        </w:rPr>
        <w:t>现场监检测和</w:t>
      </w:r>
      <w:r w:rsidR="00143399" w:rsidRPr="006B7A26">
        <w:rPr>
          <w:rFonts w:ascii="仿宋" w:eastAsia="仿宋" w:hAnsi="仿宋" w:hint="eastAsia"/>
          <w:sz w:val="28"/>
          <w:szCs w:val="32"/>
        </w:rPr>
        <w:t>大/全尺寸实体</w:t>
      </w:r>
      <w:r w:rsidR="00143399">
        <w:rPr>
          <w:rFonts w:ascii="仿宋" w:eastAsia="仿宋" w:hAnsi="仿宋" w:hint="eastAsia"/>
          <w:sz w:val="28"/>
          <w:szCs w:val="32"/>
        </w:rPr>
        <w:t>分段或缩比</w:t>
      </w:r>
      <w:r w:rsidR="00143399" w:rsidRPr="006B7A26">
        <w:rPr>
          <w:rFonts w:ascii="仿宋" w:eastAsia="仿宋" w:hAnsi="仿宋" w:hint="eastAsia"/>
          <w:sz w:val="28"/>
          <w:szCs w:val="32"/>
        </w:rPr>
        <w:t>装备服役性能的实验</w:t>
      </w:r>
      <w:r w:rsidR="00143399">
        <w:rPr>
          <w:rFonts w:ascii="仿宋" w:eastAsia="仿宋" w:hAnsi="仿宋" w:hint="eastAsia"/>
          <w:sz w:val="28"/>
          <w:szCs w:val="32"/>
        </w:rPr>
        <w:t>室</w:t>
      </w:r>
      <w:r w:rsidR="00143399" w:rsidRPr="006B7A26">
        <w:rPr>
          <w:rFonts w:ascii="仿宋" w:eastAsia="仿宋" w:hAnsi="仿宋" w:hint="eastAsia"/>
          <w:sz w:val="28"/>
          <w:szCs w:val="32"/>
        </w:rPr>
        <w:t>评价</w:t>
      </w:r>
      <w:r w:rsidR="00143399">
        <w:rPr>
          <w:rFonts w:ascii="仿宋" w:eastAsia="仿宋" w:hAnsi="仿宋" w:hint="eastAsia"/>
          <w:sz w:val="28"/>
          <w:szCs w:val="32"/>
        </w:rPr>
        <w:t>能力而</w:t>
      </w:r>
      <w:r w:rsidR="00143399" w:rsidRPr="006B7A26">
        <w:rPr>
          <w:rFonts w:ascii="仿宋" w:eastAsia="仿宋" w:hAnsi="仿宋" w:hint="eastAsia"/>
          <w:sz w:val="28"/>
          <w:szCs w:val="32"/>
        </w:rPr>
        <w:t>无法完成模型验证与优化</w:t>
      </w:r>
      <w:r w:rsidR="00143399">
        <w:rPr>
          <w:rFonts w:ascii="仿宋" w:eastAsia="仿宋" w:hAnsi="仿宋" w:hint="eastAsia"/>
          <w:sz w:val="28"/>
          <w:szCs w:val="32"/>
        </w:rPr>
        <w:t>，所以目前尚未形成</w:t>
      </w:r>
      <w:r w:rsidR="00143399" w:rsidRPr="006B7A26">
        <w:rPr>
          <w:rFonts w:ascii="仿宋" w:eastAsia="仿宋" w:hAnsi="仿宋" w:hint="eastAsia"/>
          <w:sz w:val="28"/>
          <w:szCs w:val="32"/>
        </w:rPr>
        <w:t>海工装备材料</w:t>
      </w:r>
      <w:r w:rsidR="00143399">
        <w:rPr>
          <w:rFonts w:ascii="仿宋" w:eastAsia="仿宋" w:hAnsi="仿宋" w:hint="eastAsia"/>
          <w:sz w:val="28"/>
          <w:szCs w:val="32"/>
        </w:rPr>
        <w:t>服役性能</w:t>
      </w:r>
      <w:r w:rsidR="00143399" w:rsidRPr="006B7A26">
        <w:rPr>
          <w:rFonts w:ascii="仿宋" w:eastAsia="仿宋" w:hAnsi="仿宋" w:hint="eastAsia"/>
          <w:sz w:val="28"/>
          <w:szCs w:val="32"/>
        </w:rPr>
        <w:t>数字孪生评价系统。</w:t>
      </w:r>
    </w:p>
    <w:p w:rsidR="00143399" w:rsidRDefault="00143399" w:rsidP="00143399">
      <w:pPr>
        <w:spacing w:line="360" w:lineRule="auto"/>
        <w:ind w:firstLineChars="200" w:firstLine="560"/>
        <w:jc w:val="both"/>
        <w:rPr>
          <w:rFonts w:ascii="仿宋" w:eastAsia="仿宋" w:hAnsi="仿宋"/>
          <w:sz w:val="28"/>
          <w:szCs w:val="32"/>
        </w:rPr>
      </w:pPr>
      <w:r w:rsidRPr="006B7A26">
        <w:rPr>
          <w:rFonts w:ascii="仿宋" w:eastAsia="仿宋" w:hAnsi="仿宋" w:hint="eastAsia"/>
          <w:sz w:val="28"/>
          <w:szCs w:val="32"/>
        </w:rPr>
        <w:t>因而，</w:t>
      </w:r>
      <w:r w:rsidRPr="00BA68DD">
        <w:rPr>
          <w:rFonts w:ascii="仿宋" w:eastAsia="仿宋" w:hAnsi="仿宋" w:hint="eastAsia"/>
          <w:sz w:val="28"/>
          <w:szCs w:val="32"/>
        </w:rPr>
        <w:t>本项目拟依托牵头单位拥有的国家重大科技基础设施中针对大尺寸/全尺寸材料/结构在复杂工况环境下服役性能的实验、仿真</w:t>
      </w:r>
      <w:r w:rsidRPr="00BA68DD">
        <w:rPr>
          <w:rFonts w:ascii="仿宋" w:eastAsia="仿宋" w:hAnsi="仿宋" w:hint="eastAsia"/>
          <w:sz w:val="28"/>
          <w:szCs w:val="32"/>
        </w:rPr>
        <w:lastRenderedPageBreak/>
        <w:t>与安全评价软硬件平台和能力，选取典型海工装备作为落脚点，通过</w:t>
      </w:r>
      <w:bookmarkStart w:id="2" w:name="OLE_LINK24"/>
      <w:bookmarkStart w:id="3" w:name="OLE_LINK31"/>
      <w:r w:rsidRPr="00BA68DD">
        <w:rPr>
          <w:rFonts w:ascii="仿宋" w:eastAsia="仿宋" w:hAnsi="仿宋" w:hint="eastAsia"/>
          <w:sz w:val="28"/>
          <w:szCs w:val="32"/>
        </w:rPr>
        <w:t>材料-构件-装备</w:t>
      </w:r>
      <w:bookmarkEnd w:id="2"/>
      <w:bookmarkEnd w:id="3"/>
      <w:r w:rsidRPr="00BA68DD">
        <w:rPr>
          <w:rFonts w:ascii="仿宋" w:eastAsia="仿宋" w:hAnsi="仿宋" w:hint="eastAsia"/>
          <w:sz w:val="28"/>
          <w:szCs w:val="32"/>
        </w:rPr>
        <w:t>多尺度</w:t>
      </w:r>
      <w:r w:rsidRPr="006B7A26">
        <w:rPr>
          <w:rFonts w:ascii="仿宋" w:eastAsia="仿宋" w:hAnsi="仿宋" w:hint="eastAsia"/>
          <w:sz w:val="28"/>
          <w:szCs w:val="32"/>
        </w:rPr>
        <w:t>实验及建模仿真研究，研发环境载荷谱与服役状态的监检测系统，多层面获取复杂多场耦合环境条件下装备材料服役性能数据，综合提炼失效机理及各因素影响规律模型，</w:t>
      </w:r>
      <w:r>
        <w:rPr>
          <w:rFonts w:ascii="仿宋" w:eastAsia="仿宋" w:hAnsi="仿宋" w:hint="eastAsia"/>
          <w:sz w:val="28"/>
          <w:szCs w:val="32"/>
        </w:rPr>
        <w:t>打通</w:t>
      </w:r>
      <w:r w:rsidRPr="006B7A26">
        <w:rPr>
          <w:rFonts w:ascii="仿宋" w:eastAsia="仿宋" w:hAnsi="仿宋" w:hint="eastAsia"/>
          <w:sz w:val="28"/>
          <w:szCs w:val="32"/>
        </w:rPr>
        <w:t>海工装备服役性能数字孪生评价与寿命预测</w:t>
      </w:r>
      <w:r>
        <w:rPr>
          <w:rFonts w:ascii="仿宋" w:eastAsia="仿宋" w:hAnsi="仿宋" w:hint="eastAsia"/>
          <w:sz w:val="28"/>
          <w:szCs w:val="32"/>
        </w:rPr>
        <w:t>技术与</w:t>
      </w:r>
      <w:r w:rsidRPr="006B7A26">
        <w:rPr>
          <w:rFonts w:ascii="仿宋" w:eastAsia="仿宋" w:hAnsi="仿宋" w:hint="eastAsia"/>
          <w:sz w:val="28"/>
          <w:szCs w:val="32"/>
        </w:rPr>
        <w:t>方法</w:t>
      </w:r>
      <w:r>
        <w:rPr>
          <w:rFonts w:ascii="仿宋" w:eastAsia="仿宋" w:hAnsi="仿宋" w:hint="eastAsia"/>
          <w:sz w:val="28"/>
          <w:szCs w:val="32"/>
        </w:rPr>
        <w:t>体系，解决</w:t>
      </w:r>
      <w:r w:rsidRPr="006B7A26">
        <w:rPr>
          <w:rFonts w:ascii="仿宋" w:eastAsia="仿宋" w:hAnsi="仿宋" w:hint="eastAsia"/>
          <w:sz w:val="28"/>
          <w:szCs w:val="32"/>
        </w:rPr>
        <w:t>我国乃至全球海工领域的前沿与难点问题</w:t>
      </w:r>
      <w:r>
        <w:rPr>
          <w:rFonts w:ascii="仿宋" w:eastAsia="仿宋" w:hAnsi="仿宋" w:hint="eastAsia"/>
          <w:sz w:val="28"/>
          <w:szCs w:val="32"/>
        </w:rPr>
        <w:t>。</w:t>
      </w:r>
    </w:p>
    <w:p w:rsidR="00143399" w:rsidRPr="00891667" w:rsidRDefault="00143399" w:rsidP="00143399">
      <w:pPr>
        <w:spacing w:beforeLines="50" w:before="156" w:afterLines="50" w:after="156" w:line="360" w:lineRule="auto"/>
        <w:jc w:val="both"/>
        <w:rPr>
          <w:rFonts w:ascii="宋体" w:hAnsi="宋体"/>
          <w:b/>
          <w:sz w:val="32"/>
          <w:szCs w:val="32"/>
        </w:rPr>
      </w:pPr>
      <w:r w:rsidRPr="00891667">
        <w:rPr>
          <w:rFonts w:ascii="宋体" w:hAnsi="宋体" w:hint="eastAsia"/>
          <w:b/>
          <w:sz w:val="32"/>
          <w:szCs w:val="32"/>
        </w:rPr>
        <w:t>（二）科学问题</w:t>
      </w:r>
    </w:p>
    <w:p w:rsidR="00143399" w:rsidRDefault="00143399" w:rsidP="00EC5052">
      <w:pPr>
        <w:spacing w:line="360" w:lineRule="auto"/>
        <w:ind w:firstLineChars="200" w:firstLine="560"/>
        <w:jc w:val="both"/>
        <w:rPr>
          <w:rFonts w:ascii="仿宋" w:eastAsia="仿宋" w:hAnsi="仿宋"/>
          <w:sz w:val="28"/>
          <w:szCs w:val="32"/>
        </w:rPr>
      </w:pPr>
      <w:r w:rsidRPr="003F5654">
        <w:rPr>
          <w:rFonts w:ascii="仿宋" w:eastAsia="仿宋" w:hAnsi="仿宋" w:hint="eastAsia"/>
          <w:sz w:val="28"/>
          <w:szCs w:val="32"/>
        </w:rPr>
        <w:t>为开发海工装备材料服役性能数字孪生评价系统，需揭示</w:t>
      </w:r>
      <w:r w:rsidRPr="00191AC1">
        <w:rPr>
          <w:rFonts w:ascii="仿宋" w:eastAsia="仿宋" w:hAnsi="仿宋" w:hint="eastAsia"/>
          <w:sz w:val="28"/>
          <w:szCs w:val="32"/>
        </w:rPr>
        <w:t>多场多因素耦合环境下工程材料服役性能的跨尺度关联及其经时演化规律</w:t>
      </w:r>
      <w:r w:rsidRPr="001C15E6">
        <w:rPr>
          <w:rFonts w:ascii="仿宋" w:eastAsia="仿宋" w:hAnsi="仿宋" w:hint="eastAsia"/>
          <w:sz w:val="28"/>
          <w:szCs w:val="32"/>
        </w:rPr>
        <w:t>，</w:t>
      </w:r>
      <w:r w:rsidRPr="003F5654">
        <w:rPr>
          <w:rFonts w:ascii="仿宋" w:eastAsia="仿宋" w:hAnsi="仿宋" w:hint="eastAsia"/>
          <w:sz w:val="28"/>
          <w:szCs w:val="32"/>
        </w:rPr>
        <w:t>解决其中的</w:t>
      </w:r>
      <w:r w:rsidRPr="003F5654">
        <w:rPr>
          <w:rFonts w:ascii="仿宋" w:eastAsia="仿宋" w:hAnsi="仿宋"/>
          <w:sz w:val="28"/>
          <w:szCs w:val="32"/>
        </w:rPr>
        <w:t>核心</w:t>
      </w:r>
      <w:r w:rsidRPr="003F5654">
        <w:rPr>
          <w:rFonts w:ascii="仿宋" w:eastAsia="仿宋" w:hAnsi="仿宋" w:hint="eastAsia"/>
          <w:sz w:val="28"/>
          <w:szCs w:val="32"/>
        </w:rPr>
        <w:t>科学</w:t>
      </w:r>
      <w:r w:rsidRPr="003F5654">
        <w:rPr>
          <w:rFonts w:ascii="仿宋" w:eastAsia="仿宋" w:hAnsi="仿宋"/>
          <w:sz w:val="28"/>
          <w:szCs w:val="32"/>
        </w:rPr>
        <w:t>问题</w:t>
      </w:r>
      <w:r w:rsidRPr="003F5654">
        <w:rPr>
          <w:rFonts w:ascii="仿宋" w:eastAsia="仿宋" w:hAnsi="仿宋" w:hint="eastAsia"/>
          <w:sz w:val="28"/>
          <w:szCs w:val="32"/>
        </w:rPr>
        <w:t>，即工程材料服役性能评价中的“尺度域”、“环境域”和“时间域”科学问题及三者</w:t>
      </w:r>
      <w:r>
        <w:rPr>
          <w:rFonts w:ascii="仿宋" w:eastAsia="仿宋" w:hAnsi="仿宋" w:hint="eastAsia"/>
          <w:sz w:val="28"/>
          <w:szCs w:val="32"/>
        </w:rPr>
        <w:t>间的</w:t>
      </w:r>
      <w:r w:rsidRPr="003F5654">
        <w:rPr>
          <w:rFonts w:ascii="仿宋" w:eastAsia="仿宋" w:hAnsi="仿宋" w:hint="eastAsia"/>
          <w:sz w:val="28"/>
          <w:szCs w:val="32"/>
        </w:rPr>
        <w:t>耦合效应。</w:t>
      </w:r>
      <w:bookmarkStart w:id="4" w:name="OLE_LINK47"/>
      <w:bookmarkStart w:id="5" w:name="OLE_LINK48"/>
    </w:p>
    <w:p w:rsidR="004A0D5D" w:rsidRPr="004A0D5D" w:rsidRDefault="004A0D5D" w:rsidP="004A0D5D">
      <w:pPr>
        <w:spacing w:line="360" w:lineRule="auto"/>
        <w:jc w:val="center"/>
        <w:rPr>
          <w:rFonts w:ascii="仿宋" w:eastAsia="仿宋" w:hAnsi="仿宋"/>
          <w:sz w:val="28"/>
          <w:szCs w:val="32"/>
        </w:rPr>
      </w:pPr>
      <w:r w:rsidRPr="003C15FE">
        <w:rPr>
          <w:rFonts w:ascii="Times New Roman" w:eastAsia="楷体" w:hAnsi="Times New Roman"/>
          <w:noProof/>
          <w:color w:val="000000" w:themeColor="text1"/>
          <w:sz w:val="22"/>
          <w:szCs w:val="24"/>
        </w:rPr>
        <w:drawing>
          <wp:inline distT="0" distB="0" distL="0" distR="0" wp14:anchorId="2B22FD58" wp14:editId="785DF594">
            <wp:extent cx="4827708" cy="3779044"/>
            <wp:effectExtent l="0" t="0" r="0" b="0"/>
            <wp:docPr id="155" name="图片 154">
              <a:extLst xmlns:a="http://schemas.openxmlformats.org/drawingml/2006/main">
                <a:ext uri="{FF2B5EF4-FFF2-40B4-BE49-F238E27FC236}">
                  <a16:creationId xmlns:a16="http://schemas.microsoft.com/office/drawing/2014/main" id="{A5280F34-954B-DD44-BA55-1B849921C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4">
                      <a:extLst>
                        <a:ext uri="{FF2B5EF4-FFF2-40B4-BE49-F238E27FC236}">
                          <a16:creationId xmlns:a16="http://schemas.microsoft.com/office/drawing/2014/main" id="{A5280F34-954B-DD44-BA55-1B849921C72D}"/>
                        </a:ext>
                      </a:extLst>
                    </pic:cNvPr>
                    <pic:cNvPicPr>
                      <a:picLocks noChangeAspect="1"/>
                    </pic:cNvPicPr>
                  </pic:nvPicPr>
                  <pic:blipFill>
                    <a:blip r:embed="rId7"/>
                    <a:stretch>
                      <a:fillRect/>
                    </a:stretch>
                  </pic:blipFill>
                  <pic:spPr>
                    <a:xfrm>
                      <a:off x="0" y="0"/>
                      <a:ext cx="4832196" cy="3782557"/>
                    </a:xfrm>
                    <a:prstGeom prst="rect">
                      <a:avLst/>
                    </a:prstGeom>
                  </pic:spPr>
                </pic:pic>
              </a:graphicData>
            </a:graphic>
          </wp:inline>
        </w:drawing>
      </w:r>
    </w:p>
    <w:p w:rsidR="00143399" w:rsidRPr="00B6002C" w:rsidRDefault="00143399" w:rsidP="00143399">
      <w:pPr>
        <w:pStyle w:val="a3"/>
        <w:widowControl w:val="0"/>
        <w:numPr>
          <w:ilvl w:val="0"/>
          <w:numId w:val="1"/>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尺度域科学问题</w:t>
      </w:r>
      <w:bookmarkEnd w:id="4"/>
      <w:bookmarkEnd w:id="5"/>
      <w:r w:rsidRPr="00EF3658">
        <w:rPr>
          <w:rFonts w:ascii="仿宋" w:eastAsia="仿宋" w:hAnsi="仿宋" w:hint="eastAsia"/>
          <w:b/>
          <w:sz w:val="28"/>
          <w:szCs w:val="32"/>
        </w:rPr>
        <w:t>（即尺寸效应）</w:t>
      </w:r>
      <w:r>
        <w:rPr>
          <w:rFonts w:ascii="仿宋" w:eastAsia="仿宋" w:hAnsi="仿宋" w:hint="eastAsia"/>
          <w:sz w:val="28"/>
          <w:szCs w:val="32"/>
        </w:rPr>
        <w:t>——目前实验室积累的海工钢实</w:t>
      </w:r>
      <w:r>
        <w:rPr>
          <w:rFonts w:ascii="仿宋" w:eastAsia="仿宋" w:hAnsi="仿宋" w:hint="eastAsia"/>
          <w:sz w:val="28"/>
          <w:szCs w:val="32"/>
        </w:rPr>
        <w:lastRenderedPageBreak/>
        <w:t>验数据多基于试片级样品的测试结果，但由于结构</w:t>
      </w:r>
      <w:r w:rsidRPr="00A91767">
        <w:rPr>
          <w:rFonts w:ascii="仿宋" w:eastAsia="仿宋" w:hAnsi="仿宋" w:hint="eastAsia"/>
          <w:sz w:val="28"/>
          <w:szCs w:val="32"/>
        </w:rPr>
        <w:t>中</w:t>
      </w:r>
      <w:r>
        <w:rPr>
          <w:rFonts w:ascii="仿宋" w:eastAsia="仿宋" w:hAnsi="仿宋" w:hint="eastAsia"/>
          <w:sz w:val="28"/>
          <w:szCs w:val="32"/>
        </w:rPr>
        <w:t>成分和</w:t>
      </w:r>
      <w:r w:rsidRPr="00A91767">
        <w:rPr>
          <w:rFonts w:ascii="仿宋" w:eastAsia="仿宋" w:hAnsi="仿宋" w:hint="eastAsia"/>
          <w:sz w:val="28"/>
          <w:szCs w:val="32"/>
        </w:rPr>
        <w:t>微观组织结构的不均匀性</w:t>
      </w:r>
      <w:r>
        <w:rPr>
          <w:rFonts w:ascii="仿宋" w:eastAsia="仿宋" w:hAnsi="仿宋" w:hint="eastAsia"/>
          <w:sz w:val="28"/>
          <w:szCs w:val="32"/>
        </w:rPr>
        <w:t>（如材料中的夹杂相、偏析、缺陷等）、及装备中的焊接部位</w:t>
      </w:r>
      <w:r w:rsidRPr="00A91767">
        <w:rPr>
          <w:rFonts w:ascii="仿宋" w:eastAsia="仿宋" w:hAnsi="仿宋" w:hint="eastAsia"/>
          <w:sz w:val="28"/>
          <w:szCs w:val="32"/>
        </w:rPr>
        <w:t>、</w:t>
      </w:r>
      <w:r>
        <w:rPr>
          <w:rFonts w:ascii="仿宋" w:eastAsia="仿宋" w:hAnsi="仿宋" w:hint="eastAsia"/>
          <w:sz w:val="28"/>
          <w:szCs w:val="32"/>
        </w:rPr>
        <w:t>紧固和动</w:t>
      </w:r>
      <w:r w:rsidRPr="00A91767">
        <w:rPr>
          <w:rFonts w:ascii="仿宋" w:eastAsia="仿宋" w:hAnsi="仿宋" w:hint="eastAsia"/>
          <w:sz w:val="28"/>
          <w:szCs w:val="32"/>
        </w:rPr>
        <w:t>连接部位</w:t>
      </w:r>
      <w:r>
        <w:rPr>
          <w:rFonts w:ascii="仿宋" w:eastAsia="仿宋" w:hAnsi="仿宋" w:hint="eastAsia"/>
          <w:sz w:val="28"/>
          <w:szCs w:val="32"/>
        </w:rPr>
        <w:t>等的异金属连接和缝隙结构等，试片级样品数据往往不能很好地预测结构</w:t>
      </w:r>
      <w:r>
        <w:rPr>
          <w:rFonts w:ascii="仿宋" w:eastAsia="仿宋" w:hAnsi="仿宋"/>
          <w:sz w:val="28"/>
          <w:szCs w:val="32"/>
        </w:rPr>
        <w:t>/</w:t>
      </w:r>
      <w:r>
        <w:rPr>
          <w:rFonts w:ascii="仿宋" w:eastAsia="仿宋" w:hAnsi="仿宋" w:hint="eastAsia"/>
          <w:sz w:val="28"/>
          <w:szCs w:val="32"/>
        </w:rPr>
        <w:t>装备的服役行为，需</w:t>
      </w:r>
      <w:r w:rsidRPr="00B6002C">
        <w:rPr>
          <w:rFonts w:ascii="仿宋" w:eastAsia="仿宋" w:hAnsi="仿宋" w:hint="eastAsia"/>
          <w:sz w:val="28"/>
          <w:szCs w:val="32"/>
        </w:rPr>
        <w:t>揭示海工材料成分-组织结构-环境载荷-服役性能间的内在联系</w:t>
      </w:r>
      <w:r>
        <w:rPr>
          <w:rFonts w:ascii="仿宋" w:eastAsia="仿宋" w:hAnsi="仿宋" w:hint="eastAsia"/>
          <w:sz w:val="28"/>
          <w:szCs w:val="32"/>
        </w:rPr>
        <w:t>，建立海工用钢</w:t>
      </w:r>
      <w:r w:rsidRPr="00B6002C">
        <w:rPr>
          <w:rFonts w:ascii="仿宋" w:eastAsia="仿宋" w:hAnsi="仿宋" w:hint="eastAsia"/>
          <w:sz w:val="28"/>
          <w:szCs w:val="32"/>
        </w:rPr>
        <w:t>微观与宏观性能、小尺寸材料与大尺寸材料性能、材料与结构性能间的相关性</w:t>
      </w:r>
      <w:bookmarkStart w:id="6" w:name="OLE_LINK62"/>
      <w:bookmarkStart w:id="7" w:name="OLE_LINK63"/>
      <w:r w:rsidRPr="00B6002C">
        <w:rPr>
          <w:rFonts w:ascii="仿宋" w:eastAsia="仿宋" w:hAnsi="仿宋" w:hint="eastAsia"/>
          <w:sz w:val="28"/>
          <w:szCs w:val="32"/>
        </w:rPr>
        <w:t>。</w:t>
      </w:r>
      <w:bookmarkEnd w:id="6"/>
      <w:bookmarkEnd w:id="7"/>
    </w:p>
    <w:p w:rsidR="00143399" w:rsidRDefault="00143399" w:rsidP="00143399">
      <w:pPr>
        <w:pStyle w:val="a3"/>
        <w:widowControl w:val="0"/>
        <w:numPr>
          <w:ilvl w:val="0"/>
          <w:numId w:val="1"/>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环境域科学问题（即环境耦合效应）</w:t>
      </w:r>
      <w:r>
        <w:rPr>
          <w:rFonts w:ascii="仿宋" w:eastAsia="仿宋" w:hAnsi="仿宋" w:hint="eastAsia"/>
          <w:b/>
          <w:sz w:val="28"/>
          <w:szCs w:val="32"/>
        </w:rPr>
        <w:t>——</w:t>
      </w:r>
      <w:r w:rsidRPr="00A91767">
        <w:rPr>
          <w:rFonts w:ascii="仿宋" w:eastAsia="仿宋" w:hAnsi="仿宋" w:hint="eastAsia"/>
          <w:sz w:val="28"/>
          <w:szCs w:val="32"/>
        </w:rPr>
        <w:t>海工装备不同</w:t>
      </w:r>
      <w:r>
        <w:rPr>
          <w:rFonts w:ascii="仿宋" w:eastAsia="仿宋" w:hAnsi="仿宋" w:hint="eastAsia"/>
          <w:sz w:val="28"/>
          <w:szCs w:val="32"/>
        </w:rPr>
        <w:t>部位</w:t>
      </w:r>
      <w:r w:rsidRPr="00A91767">
        <w:rPr>
          <w:rFonts w:ascii="仿宋" w:eastAsia="仿宋" w:hAnsi="仿宋" w:hint="eastAsia"/>
          <w:sz w:val="28"/>
          <w:szCs w:val="32"/>
        </w:rPr>
        <w:t>服役于海洋大气</w:t>
      </w:r>
      <w:r>
        <w:rPr>
          <w:rFonts w:ascii="仿宋" w:eastAsia="仿宋" w:hAnsi="仿宋" w:hint="eastAsia"/>
          <w:sz w:val="28"/>
          <w:szCs w:val="32"/>
        </w:rPr>
        <w:t>区</w:t>
      </w:r>
      <w:r w:rsidRPr="00A91767">
        <w:rPr>
          <w:rFonts w:ascii="仿宋" w:eastAsia="仿宋" w:hAnsi="仿宋" w:hint="eastAsia"/>
          <w:sz w:val="28"/>
          <w:szCs w:val="32"/>
        </w:rPr>
        <w:t>（盐雾环境、日光照射的老化效应和热效应）、浪溅区、潮差区、全浸区、海泥区等不同的海洋环境，同时受到自身结构载荷、加工残余应力、风载荷、浪涌载荷等复杂力学因素影响，还取决于其表面涂层防护体系及水下</w:t>
      </w:r>
      <w:r>
        <w:rPr>
          <w:rFonts w:ascii="仿宋" w:eastAsia="仿宋" w:hAnsi="仿宋" w:hint="eastAsia"/>
          <w:sz w:val="28"/>
          <w:szCs w:val="32"/>
        </w:rPr>
        <w:t>区</w:t>
      </w:r>
      <w:r w:rsidRPr="00A91767">
        <w:rPr>
          <w:rFonts w:ascii="仿宋" w:eastAsia="仿宋" w:hAnsi="仿宋" w:hint="eastAsia"/>
          <w:sz w:val="28"/>
          <w:szCs w:val="32"/>
        </w:rPr>
        <w:t>阴极保护系统的工作状态。</w:t>
      </w:r>
      <w:r>
        <w:rPr>
          <w:rFonts w:ascii="仿宋" w:eastAsia="仿宋" w:hAnsi="仿宋" w:hint="eastAsia"/>
          <w:sz w:val="28"/>
          <w:szCs w:val="32"/>
        </w:rPr>
        <w:t>解决环境域科学问题在于揭示以上</w:t>
      </w:r>
      <w:r w:rsidRPr="00A91767">
        <w:rPr>
          <w:rFonts w:ascii="仿宋" w:eastAsia="仿宋" w:hAnsi="仿宋" w:hint="eastAsia"/>
          <w:sz w:val="28"/>
          <w:szCs w:val="32"/>
        </w:rPr>
        <w:t>多场多环境因素</w:t>
      </w:r>
      <w:r>
        <w:rPr>
          <w:rFonts w:ascii="仿宋" w:eastAsia="仿宋" w:hAnsi="仿宋" w:hint="eastAsia"/>
          <w:sz w:val="28"/>
          <w:szCs w:val="32"/>
        </w:rPr>
        <w:t>环境载荷</w:t>
      </w:r>
      <w:r w:rsidRPr="00A91767">
        <w:rPr>
          <w:rFonts w:ascii="仿宋" w:eastAsia="仿宋" w:hAnsi="仿宋" w:hint="eastAsia"/>
          <w:sz w:val="28"/>
          <w:szCs w:val="32"/>
        </w:rPr>
        <w:t>对工程材料服役行为的复杂非线性耦合</w:t>
      </w:r>
      <w:r>
        <w:rPr>
          <w:rFonts w:ascii="仿宋" w:eastAsia="仿宋" w:hAnsi="仿宋" w:hint="eastAsia"/>
          <w:sz w:val="28"/>
          <w:szCs w:val="32"/>
        </w:rPr>
        <w:t>作用机制与规律</w:t>
      </w:r>
      <w:r w:rsidRPr="00A91767">
        <w:rPr>
          <w:rFonts w:ascii="仿宋" w:eastAsia="仿宋" w:hAnsi="仿宋" w:hint="eastAsia"/>
          <w:sz w:val="28"/>
          <w:szCs w:val="32"/>
        </w:rPr>
        <w:t>。</w:t>
      </w:r>
    </w:p>
    <w:p w:rsidR="00143399" w:rsidRPr="00A91767" w:rsidRDefault="00143399" w:rsidP="00143399">
      <w:pPr>
        <w:pStyle w:val="a3"/>
        <w:widowControl w:val="0"/>
        <w:numPr>
          <w:ilvl w:val="0"/>
          <w:numId w:val="1"/>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时间域科学问题（即时间效应）</w:t>
      </w:r>
      <w:r>
        <w:rPr>
          <w:rFonts w:ascii="仿宋" w:eastAsia="仿宋" w:hAnsi="仿宋" w:hint="eastAsia"/>
          <w:sz w:val="28"/>
          <w:szCs w:val="32"/>
        </w:rPr>
        <w:t>——围绕海工装备剩余寿命预测及延寿评价需求，需掌握复杂力化耦合环境下材料服役</w:t>
      </w:r>
      <w:r w:rsidRPr="00A91767">
        <w:rPr>
          <w:rFonts w:ascii="仿宋" w:eastAsia="仿宋" w:hAnsi="仿宋" w:hint="eastAsia"/>
          <w:sz w:val="28"/>
          <w:szCs w:val="32"/>
        </w:rPr>
        <w:t>性能</w:t>
      </w:r>
      <w:r>
        <w:rPr>
          <w:rFonts w:ascii="仿宋" w:eastAsia="仿宋" w:hAnsi="仿宋" w:hint="eastAsia"/>
          <w:sz w:val="28"/>
          <w:szCs w:val="32"/>
        </w:rPr>
        <w:t>的经时非线性</w:t>
      </w:r>
      <w:r w:rsidRPr="00A91767">
        <w:rPr>
          <w:rFonts w:ascii="仿宋" w:eastAsia="仿宋" w:hAnsi="仿宋" w:hint="eastAsia"/>
          <w:sz w:val="28"/>
          <w:szCs w:val="32"/>
        </w:rPr>
        <w:t>演化</w:t>
      </w:r>
      <w:r>
        <w:rPr>
          <w:rFonts w:ascii="仿宋" w:eastAsia="仿宋" w:hAnsi="仿宋" w:hint="eastAsia"/>
          <w:sz w:val="28"/>
          <w:szCs w:val="32"/>
        </w:rPr>
        <w:t>特性。其关键在于提炼实验室（</w:t>
      </w:r>
      <w:r w:rsidRPr="00A91767">
        <w:rPr>
          <w:rFonts w:ascii="仿宋" w:eastAsia="仿宋" w:hAnsi="仿宋" w:hint="eastAsia"/>
          <w:sz w:val="28"/>
          <w:szCs w:val="32"/>
        </w:rPr>
        <w:t>加速</w:t>
      </w:r>
      <w:r>
        <w:rPr>
          <w:rFonts w:ascii="仿宋" w:eastAsia="仿宋" w:hAnsi="仿宋" w:hint="eastAsia"/>
          <w:sz w:val="28"/>
          <w:szCs w:val="32"/>
        </w:rPr>
        <w:t>）</w:t>
      </w:r>
      <w:r w:rsidRPr="00A91767">
        <w:rPr>
          <w:rFonts w:ascii="仿宋" w:eastAsia="仿宋" w:hAnsi="仿宋" w:hint="eastAsia"/>
          <w:sz w:val="28"/>
          <w:szCs w:val="32"/>
        </w:rPr>
        <w:t>评价方法</w:t>
      </w:r>
      <w:r>
        <w:rPr>
          <w:rFonts w:ascii="仿宋" w:eastAsia="仿宋" w:hAnsi="仿宋" w:hint="eastAsia"/>
          <w:sz w:val="28"/>
          <w:szCs w:val="32"/>
        </w:rPr>
        <w:t>，并与现场服役数据对比验证其等效性，从而构建材料服役性能的经时演化模型，为</w:t>
      </w:r>
      <w:r w:rsidRPr="00A91767">
        <w:rPr>
          <w:rFonts w:ascii="仿宋" w:eastAsia="仿宋" w:hAnsi="仿宋" w:hint="eastAsia"/>
          <w:sz w:val="28"/>
          <w:szCs w:val="32"/>
        </w:rPr>
        <w:t>依据短时间服役数据推演长期服役行为</w:t>
      </w:r>
      <w:r>
        <w:rPr>
          <w:rFonts w:ascii="仿宋" w:eastAsia="仿宋" w:hAnsi="仿宋" w:hint="eastAsia"/>
          <w:sz w:val="28"/>
          <w:szCs w:val="32"/>
        </w:rPr>
        <w:t>奠定</w:t>
      </w:r>
      <w:r w:rsidRPr="00A91767">
        <w:rPr>
          <w:rFonts w:ascii="仿宋" w:eastAsia="仿宋" w:hAnsi="仿宋" w:hint="eastAsia"/>
          <w:sz w:val="28"/>
          <w:szCs w:val="32"/>
        </w:rPr>
        <w:t>基础。</w:t>
      </w:r>
    </w:p>
    <w:p w:rsidR="00143399" w:rsidRPr="00891667" w:rsidRDefault="00143399" w:rsidP="00143399">
      <w:pPr>
        <w:spacing w:beforeLines="50" w:before="156" w:afterLines="50" w:after="156" w:line="360" w:lineRule="auto"/>
        <w:jc w:val="both"/>
        <w:rPr>
          <w:rFonts w:ascii="宋体" w:hAnsi="宋体"/>
          <w:b/>
          <w:sz w:val="32"/>
          <w:szCs w:val="32"/>
        </w:rPr>
      </w:pPr>
      <w:r w:rsidRPr="00891667">
        <w:rPr>
          <w:rFonts w:ascii="宋体" w:hAnsi="宋体" w:hint="eastAsia"/>
          <w:b/>
          <w:sz w:val="32"/>
          <w:szCs w:val="32"/>
        </w:rPr>
        <w:t>（三）研究内容</w:t>
      </w:r>
    </w:p>
    <w:p w:rsidR="00143399" w:rsidRPr="0081309E" w:rsidRDefault="00143399" w:rsidP="00143399">
      <w:pPr>
        <w:spacing w:line="360" w:lineRule="auto"/>
        <w:ind w:firstLineChars="200" w:firstLine="562"/>
        <w:jc w:val="both"/>
        <w:rPr>
          <w:rFonts w:ascii="仿宋" w:eastAsia="仿宋" w:hAnsi="仿宋"/>
          <w:b/>
          <w:sz w:val="28"/>
          <w:szCs w:val="32"/>
        </w:rPr>
      </w:pPr>
      <w:r w:rsidRPr="0081309E">
        <w:rPr>
          <w:rFonts w:ascii="仿宋" w:eastAsia="仿宋" w:hAnsi="仿宋"/>
          <w:b/>
          <w:sz w:val="28"/>
          <w:szCs w:val="32"/>
        </w:rPr>
        <w:t>1</w:t>
      </w:r>
      <w:r>
        <w:rPr>
          <w:rFonts w:ascii="仿宋" w:eastAsia="仿宋" w:hAnsi="仿宋" w:hint="eastAsia"/>
          <w:b/>
          <w:sz w:val="28"/>
          <w:szCs w:val="32"/>
        </w:rPr>
        <w:t>．</w:t>
      </w:r>
      <w:r w:rsidRPr="0081309E">
        <w:rPr>
          <w:rFonts w:ascii="仿宋" w:eastAsia="仿宋" w:hAnsi="仿宋" w:hint="eastAsia"/>
          <w:b/>
          <w:sz w:val="28"/>
          <w:szCs w:val="32"/>
        </w:rPr>
        <w:t>研究落脚点选取</w:t>
      </w:r>
    </w:p>
    <w:p w:rsidR="00143399" w:rsidRDefault="00143399" w:rsidP="00143399">
      <w:pPr>
        <w:spacing w:line="360" w:lineRule="auto"/>
        <w:ind w:firstLineChars="200" w:firstLine="560"/>
        <w:jc w:val="both"/>
        <w:rPr>
          <w:rFonts w:ascii="仿宋" w:eastAsia="仿宋" w:hAnsi="仿宋"/>
          <w:sz w:val="28"/>
          <w:szCs w:val="32"/>
        </w:rPr>
      </w:pPr>
      <w:r>
        <w:rPr>
          <w:rFonts w:ascii="仿宋" w:eastAsia="仿宋" w:hAnsi="仿宋" w:hint="eastAsia"/>
          <w:sz w:val="28"/>
          <w:szCs w:val="32"/>
        </w:rPr>
        <w:lastRenderedPageBreak/>
        <w:t>海工材料和装备种类繁多、服役环境复杂多样、各种失效形式交织耦合。为了能够快速有效地建立海工装备材料服役性能的数字孪生评价方法，需选取一种典型的海工装备作为研究对象。</w:t>
      </w:r>
    </w:p>
    <w:p w:rsidR="00143399" w:rsidRDefault="00143399" w:rsidP="00143399">
      <w:pPr>
        <w:spacing w:line="360" w:lineRule="auto"/>
        <w:ind w:firstLineChars="200" w:firstLine="560"/>
        <w:jc w:val="both"/>
        <w:rPr>
          <w:rFonts w:ascii="仿宋" w:eastAsia="仿宋" w:hAnsi="仿宋"/>
          <w:sz w:val="28"/>
          <w:szCs w:val="32"/>
        </w:rPr>
      </w:pPr>
      <w:r w:rsidRPr="006B7A26">
        <w:rPr>
          <w:rFonts w:ascii="仿宋" w:eastAsia="仿宋" w:hAnsi="仿宋" w:hint="eastAsia"/>
          <w:sz w:val="28"/>
          <w:szCs w:val="32"/>
        </w:rPr>
        <w:t>海上风电</w:t>
      </w:r>
      <w:r>
        <w:rPr>
          <w:rFonts w:ascii="仿宋" w:eastAsia="仿宋" w:hAnsi="仿宋" w:hint="eastAsia"/>
          <w:sz w:val="28"/>
          <w:szCs w:val="32"/>
        </w:rPr>
        <w:t>在</w:t>
      </w:r>
      <w:r w:rsidRPr="006B7A26">
        <w:rPr>
          <w:rFonts w:ascii="仿宋" w:eastAsia="仿宋" w:hAnsi="仿宋" w:hint="eastAsia"/>
          <w:sz w:val="28"/>
          <w:szCs w:val="32"/>
        </w:rPr>
        <w:t>我</w:t>
      </w:r>
      <w:r>
        <w:rPr>
          <w:rFonts w:ascii="仿宋" w:eastAsia="仿宋" w:hAnsi="仿宋" w:hint="eastAsia"/>
          <w:sz w:val="28"/>
          <w:szCs w:val="32"/>
        </w:rPr>
        <w:t>国</w:t>
      </w:r>
      <w:r w:rsidRPr="006B7A26">
        <w:rPr>
          <w:rFonts w:ascii="仿宋" w:eastAsia="仿宋" w:hAnsi="仿宋" w:hint="eastAsia"/>
          <w:sz w:val="28"/>
          <w:szCs w:val="32"/>
        </w:rPr>
        <w:t>正进入加速发展阶段。至</w:t>
      </w:r>
      <w:r w:rsidRPr="006B7A26">
        <w:rPr>
          <w:rFonts w:ascii="仿宋" w:eastAsia="仿宋" w:hAnsi="仿宋"/>
          <w:sz w:val="28"/>
          <w:szCs w:val="32"/>
        </w:rPr>
        <w:t>2030年，广东省规划</w:t>
      </w:r>
      <w:r>
        <w:rPr>
          <w:rFonts w:ascii="仿宋" w:eastAsia="仿宋" w:hAnsi="仿宋" w:hint="eastAsia"/>
          <w:sz w:val="28"/>
          <w:szCs w:val="32"/>
        </w:rPr>
        <w:t>建设</w:t>
      </w:r>
      <w:r w:rsidRPr="006B7A26">
        <w:rPr>
          <w:rFonts w:ascii="仿宋" w:eastAsia="仿宋" w:hAnsi="仿宋"/>
          <w:sz w:val="28"/>
          <w:szCs w:val="32"/>
        </w:rPr>
        <w:t>海上风电场址23个，总装机容量将达到6685</w:t>
      </w:r>
      <w:r>
        <w:rPr>
          <w:rFonts w:ascii="仿宋" w:eastAsia="仿宋" w:hAnsi="仿宋" w:hint="eastAsia"/>
          <w:sz w:val="28"/>
          <w:szCs w:val="32"/>
        </w:rPr>
        <w:t>万千</w:t>
      </w:r>
      <w:r w:rsidRPr="006B7A26">
        <w:rPr>
          <w:rFonts w:ascii="仿宋" w:eastAsia="仿宋" w:hAnsi="仿宋" w:hint="eastAsia"/>
          <w:sz w:val="28"/>
          <w:szCs w:val="32"/>
        </w:rPr>
        <w:t>瓦。</w:t>
      </w:r>
      <w:r>
        <w:rPr>
          <w:rFonts w:ascii="仿宋" w:eastAsia="仿宋" w:hAnsi="仿宋" w:hint="eastAsia"/>
          <w:sz w:val="28"/>
          <w:szCs w:val="32"/>
        </w:rPr>
        <w:t>目前风电建设选址多为</w:t>
      </w:r>
      <w:r w:rsidRPr="006B7A26">
        <w:rPr>
          <w:rFonts w:ascii="仿宋" w:eastAsia="仿宋" w:hAnsi="仿宋" w:hint="eastAsia"/>
          <w:sz w:val="28"/>
          <w:szCs w:val="32"/>
        </w:rPr>
        <w:t>潮间带</w:t>
      </w:r>
      <w:r>
        <w:rPr>
          <w:rFonts w:ascii="仿宋" w:eastAsia="仿宋" w:hAnsi="仿宋" w:hint="eastAsia"/>
          <w:sz w:val="28"/>
          <w:szCs w:val="32"/>
        </w:rPr>
        <w:t>，其</w:t>
      </w:r>
      <w:r w:rsidRPr="006B7A26">
        <w:rPr>
          <w:rFonts w:ascii="仿宋" w:eastAsia="仿宋" w:hAnsi="仿宋" w:hint="eastAsia"/>
          <w:sz w:val="28"/>
          <w:szCs w:val="32"/>
        </w:rPr>
        <w:t>服役环境比海洋平台更为苛刻，钢结构表面干湿交替更为频繁，</w:t>
      </w:r>
      <w:r w:rsidRPr="008D2ED9">
        <w:rPr>
          <w:rFonts w:ascii="仿宋" w:eastAsia="仿宋" w:hAnsi="仿宋" w:hint="eastAsia"/>
          <w:sz w:val="28"/>
          <w:szCs w:val="32"/>
        </w:rPr>
        <w:t>海洋生物/微生物的对结构表明对污损更为严重，</w:t>
      </w:r>
      <w:r w:rsidRPr="006B7A26">
        <w:rPr>
          <w:rFonts w:ascii="仿宋" w:eastAsia="仿宋" w:hAnsi="仿宋" w:hint="eastAsia"/>
          <w:sz w:val="28"/>
          <w:szCs w:val="32"/>
        </w:rPr>
        <w:t>浪涌及浪花飞溅作用更为显著</w:t>
      </w:r>
      <w:r>
        <w:rPr>
          <w:rFonts w:ascii="仿宋" w:eastAsia="仿宋" w:hAnsi="仿宋" w:hint="eastAsia"/>
          <w:sz w:val="28"/>
          <w:szCs w:val="32"/>
        </w:rPr>
        <w:t>。在</w:t>
      </w:r>
      <w:r w:rsidRPr="006B7A26">
        <w:rPr>
          <w:rFonts w:ascii="仿宋" w:eastAsia="仿宋" w:hAnsi="仿宋"/>
          <w:sz w:val="28"/>
          <w:szCs w:val="32"/>
        </w:rPr>
        <w:t>海上特有的风载与</w:t>
      </w:r>
      <w:bookmarkStart w:id="8" w:name="OLE_LINK113"/>
      <w:bookmarkStart w:id="9" w:name="OLE_LINK114"/>
      <w:r w:rsidRPr="006B7A26">
        <w:rPr>
          <w:rFonts w:ascii="仿宋" w:eastAsia="仿宋" w:hAnsi="仿宋"/>
          <w:sz w:val="28"/>
          <w:szCs w:val="32"/>
        </w:rPr>
        <w:t>海洋恶劣腐蚀环境的耦合作用，</w:t>
      </w:r>
      <w:bookmarkEnd w:id="8"/>
      <w:bookmarkEnd w:id="9"/>
      <w:r>
        <w:rPr>
          <w:rFonts w:ascii="仿宋" w:eastAsia="仿宋" w:hAnsi="仿宋" w:hint="eastAsia"/>
          <w:sz w:val="28"/>
          <w:szCs w:val="32"/>
        </w:rPr>
        <w:t>使得海工装备材料的</w:t>
      </w:r>
      <w:r w:rsidRPr="006B7A26">
        <w:rPr>
          <w:rFonts w:ascii="仿宋" w:eastAsia="仿宋" w:hAnsi="仿宋" w:hint="eastAsia"/>
          <w:sz w:val="28"/>
          <w:szCs w:val="32"/>
        </w:rPr>
        <w:t>失效形式也</w:t>
      </w:r>
      <w:r w:rsidRPr="006B7A26">
        <w:rPr>
          <w:rFonts w:ascii="仿宋" w:eastAsia="仿宋" w:hAnsi="仿宋"/>
          <w:sz w:val="28"/>
          <w:szCs w:val="32"/>
        </w:rPr>
        <w:t>更加复杂</w:t>
      </w:r>
      <w:r w:rsidRPr="006B7A26">
        <w:rPr>
          <w:rFonts w:ascii="仿宋" w:eastAsia="仿宋" w:hAnsi="仿宋" w:hint="eastAsia"/>
          <w:sz w:val="28"/>
          <w:szCs w:val="32"/>
        </w:rPr>
        <w:t>多样</w:t>
      </w:r>
      <w:r w:rsidRPr="006B7A26">
        <w:rPr>
          <w:rFonts w:ascii="仿宋" w:eastAsia="仿宋" w:hAnsi="仿宋"/>
          <w:sz w:val="28"/>
          <w:szCs w:val="32"/>
        </w:rPr>
        <w:t>。</w:t>
      </w:r>
      <w:r>
        <w:rPr>
          <w:rFonts w:ascii="仿宋" w:eastAsia="仿宋" w:hAnsi="仿宋" w:hint="eastAsia"/>
          <w:sz w:val="28"/>
          <w:szCs w:val="32"/>
        </w:rPr>
        <w:t>同时，</w:t>
      </w:r>
      <w:r w:rsidRPr="000666FE">
        <w:rPr>
          <w:rFonts w:ascii="仿宋" w:eastAsia="仿宋" w:hAnsi="仿宋" w:hint="eastAsia"/>
          <w:color w:val="000000" w:themeColor="text1"/>
          <w:sz w:val="28"/>
          <w:szCs w:val="32"/>
        </w:rPr>
        <w:t>随着我国海上风电逐步向远海发展，迫切需要建立服役状态远程监控及风险评价与维护决策的实时管理系统。</w:t>
      </w:r>
      <w:r w:rsidRPr="006B7A26">
        <w:rPr>
          <w:rFonts w:ascii="仿宋" w:eastAsia="仿宋" w:hAnsi="仿宋"/>
          <w:sz w:val="28"/>
          <w:szCs w:val="32"/>
        </w:rPr>
        <w:t>但由于我国海上风电</w:t>
      </w:r>
      <w:r w:rsidRPr="006B7A26">
        <w:rPr>
          <w:rFonts w:ascii="仿宋" w:eastAsia="仿宋" w:hAnsi="仿宋" w:hint="eastAsia"/>
          <w:sz w:val="28"/>
          <w:szCs w:val="32"/>
        </w:rPr>
        <w:t>运营年限尚短</w:t>
      </w:r>
      <w:r w:rsidRPr="006B7A26">
        <w:rPr>
          <w:rFonts w:ascii="仿宋" w:eastAsia="仿宋" w:hAnsi="仿宋"/>
          <w:sz w:val="28"/>
          <w:szCs w:val="32"/>
        </w:rPr>
        <w:t>，相比于其它海工装备更加缺乏材料服役性能</w:t>
      </w:r>
      <w:r w:rsidRPr="006B7A26">
        <w:rPr>
          <w:rFonts w:ascii="仿宋" w:eastAsia="仿宋" w:hAnsi="仿宋" w:hint="eastAsia"/>
          <w:sz w:val="28"/>
          <w:szCs w:val="32"/>
        </w:rPr>
        <w:t>数据及失效机理</w:t>
      </w:r>
      <w:r>
        <w:rPr>
          <w:rFonts w:ascii="仿宋" w:eastAsia="仿宋" w:hAnsi="仿宋" w:hint="eastAsia"/>
          <w:sz w:val="28"/>
          <w:szCs w:val="32"/>
        </w:rPr>
        <w:t>积累</w:t>
      </w:r>
      <w:r w:rsidRPr="006B7A26">
        <w:rPr>
          <w:rFonts w:ascii="仿宋" w:eastAsia="仿宋" w:hAnsi="仿宋" w:hint="eastAsia"/>
          <w:sz w:val="28"/>
          <w:szCs w:val="32"/>
        </w:rPr>
        <w:t>，尚未形成服役性能</w:t>
      </w:r>
      <w:r w:rsidRPr="006B7A26">
        <w:rPr>
          <w:rFonts w:ascii="仿宋" w:eastAsia="仿宋" w:hAnsi="仿宋"/>
          <w:sz w:val="28"/>
          <w:szCs w:val="32"/>
        </w:rPr>
        <w:t>评价</w:t>
      </w:r>
      <w:r w:rsidRPr="006B7A26">
        <w:rPr>
          <w:rFonts w:ascii="仿宋" w:eastAsia="仿宋" w:hAnsi="仿宋" w:hint="eastAsia"/>
          <w:sz w:val="28"/>
          <w:szCs w:val="32"/>
        </w:rPr>
        <w:t>与寿命预测</w:t>
      </w:r>
      <w:r w:rsidRPr="006B7A26">
        <w:rPr>
          <w:rFonts w:ascii="仿宋" w:eastAsia="仿宋" w:hAnsi="仿宋"/>
          <w:sz w:val="28"/>
          <w:szCs w:val="32"/>
        </w:rPr>
        <w:t>方法</w:t>
      </w:r>
      <w:r>
        <w:rPr>
          <w:rFonts w:ascii="仿宋" w:eastAsia="仿宋" w:hAnsi="仿宋" w:hint="eastAsia"/>
          <w:sz w:val="28"/>
          <w:szCs w:val="32"/>
        </w:rPr>
        <w:t>体系</w:t>
      </w:r>
      <w:r w:rsidRPr="006B7A26">
        <w:rPr>
          <w:rFonts w:ascii="仿宋" w:eastAsia="仿宋" w:hAnsi="仿宋"/>
          <w:sz w:val="28"/>
          <w:szCs w:val="32"/>
        </w:rPr>
        <w:t>。</w:t>
      </w:r>
    </w:p>
    <w:p w:rsidR="00143399" w:rsidRDefault="00143399" w:rsidP="00143399">
      <w:pPr>
        <w:spacing w:line="360" w:lineRule="auto"/>
        <w:ind w:firstLineChars="200" w:firstLine="560"/>
        <w:jc w:val="both"/>
        <w:rPr>
          <w:rFonts w:ascii="仿宋" w:eastAsia="仿宋" w:hAnsi="仿宋"/>
          <w:sz w:val="28"/>
          <w:szCs w:val="32"/>
        </w:rPr>
      </w:pPr>
      <w:r w:rsidRPr="006B7A26">
        <w:rPr>
          <w:rFonts w:ascii="仿宋" w:eastAsia="仿宋" w:hAnsi="仿宋"/>
          <w:sz w:val="28"/>
          <w:szCs w:val="32"/>
        </w:rPr>
        <w:t>因</w:t>
      </w:r>
      <w:r w:rsidRPr="006B7A26">
        <w:rPr>
          <w:rFonts w:ascii="仿宋" w:eastAsia="仿宋" w:hAnsi="仿宋" w:hint="eastAsia"/>
          <w:sz w:val="28"/>
          <w:szCs w:val="32"/>
        </w:rPr>
        <w:t>而</w:t>
      </w:r>
      <w:r w:rsidRPr="006B7A26">
        <w:rPr>
          <w:rFonts w:ascii="仿宋" w:eastAsia="仿宋" w:hAnsi="仿宋"/>
          <w:sz w:val="28"/>
          <w:szCs w:val="32"/>
        </w:rPr>
        <w:t>，</w:t>
      </w:r>
      <w:r w:rsidRPr="000666FE">
        <w:rPr>
          <w:rFonts w:ascii="仿宋" w:eastAsia="仿宋" w:hAnsi="仿宋" w:hint="eastAsia"/>
          <w:b/>
          <w:sz w:val="28"/>
          <w:szCs w:val="32"/>
        </w:rPr>
        <w:t>本项目选取产业发展需求迫切、具有典型性、目前服役性能评价积累较为薄弱的海上风电装备作为研究落脚点，</w:t>
      </w:r>
      <w:r w:rsidRPr="000666FE">
        <w:rPr>
          <w:rFonts w:ascii="仿宋" w:eastAsia="仿宋" w:hAnsi="仿宋"/>
          <w:b/>
          <w:sz w:val="28"/>
          <w:szCs w:val="32"/>
        </w:rPr>
        <w:t>打通上述</w:t>
      </w:r>
      <w:r>
        <w:rPr>
          <w:rFonts w:ascii="仿宋" w:eastAsia="仿宋" w:hAnsi="仿宋" w:hint="eastAsia"/>
          <w:b/>
          <w:sz w:val="28"/>
          <w:szCs w:val="32"/>
        </w:rPr>
        <w:t>工程</w:t>
      </w:r>
      <w:r w:rsidRPr="000666FE">
        <w:rPr>
          <w:rFonts w:ascii="仿宋" w:eastAsia="仿宋" w:hAnsi="仿宋" w:hint="eastAsia"/>
          <w:b/>
          <w:sz w:val="28"/>
          <w:szCs w:val="32"/>
        </w:rPr>
        <w:t>材料服役性能评价中的关键</w:t>
      </w:r>
      <w:r w:rsidRPr="000666FE">
        <w:rPr>
          <w:rFonts w:ascii="仿宋" w:eastAsia="仿宋" w:hAnsi="仿宋"/>
          <w:b/>
          <w:sz w:val="28"/>
          <w:szCs w:val="32"/>
        </w:rPr>
        <w:t>科学问题</w:t>
      </w:r>
      <w:r w:rsidRPr="000666FE">
        <w:rPr>
          <w:rFonts w:ascii="仿宋" w:eastAsia="仿宋" w:hAnsi="仿宋" w:hint="eastAsia"/>
          <w:b/>
          <w:sz w:val="28"/>
          <w:szCs w:val="32"/>
        </w:rPr>
        <w:t>解决路径</w:t>
      </w:r>
      <w:r w:rsidRPr="006B7A26">
        <w:rPr>
          <w:rFonts w:ascii="仿宋" w:eastAsia="仿宋" w:hAnsi="仿宋" w:hint="eastAsia"/>
          <w:sz w:val="28"/>
          <w:szCs w:val="32"/>
        </w:rPr>
        <w:t>，建立海</w:t>
      </w:r>
      <w:r>
        <w:rPr>
          <w:rFonts w:ascii="仿宋" w:eastAsia="仿宋" w:hAnsi="仿宋" w:hint="eastAsia"/>
          <w:sz w:val="28"/>
          <w:szCs w:val="32"/>
        </w:rPr>
        <w:t>上风电</w:t>
      </w:r>
      <w:r w:rsidRPr="006B7A26">
        <w:rPr>
          <w:rFonts w:ascii="仿宋" w:eastAsia="仿宋" w:hAnsi="仿宋"/>
          <w:sz w:val="28"/>
          <w:szCs w:val="32"/>
        </w:rPr>
        <w:t>装备材料服役性能的数字孪生评价方法</w:t>
      </w:r>
      <w:r>
        <w:rPr>
          <w:rFonts w:ascii="仿宋" w:eastAsia="仿宋" w:hAnsi="仿宋" w:hint="eastAsia"/>
          <w:sz w:val="28"/>
          <w:szCs w:val="32"/>
        </w:rPr>
        <w:t>体系</w:t>
      </w:r>
      <w:r w:rsidRPr="006B7A26">
        <w:rPr>
          <w:rFonts w:ascii="仿宋" w:eastAsia="仿宋" w:hAnsi="仿宋" w:hint="eastAsia"/>
          <w:sz w:val="28"/>
          <w:szCs w:val="32"/>
        </w:rPr>
        <w:t>，并</w:t>
      </w:r>
      <w:r>
        <w:rPr>
          <w:rFonts w:ascii="仿宋" w:eastAsia="仿宋" w:hAnsi="仿宋" w:hint="eastAsia"/>
          <w:sz w:val="28"/>
          <w:szCs w:val="32"/>
        </w:rPr>
        <w:t>开展示范应用</w:t>
      </w:r>
      <w:r w:rsidRPr="006B7A26">
        <w:rPr>
          <w:rFonts w:ascii="仿宋" w:eastAsia="仿宋" w:hAnsi="仿宋" w:hint="eastAsia"/>
          <w:sz w:val="28"/>
          <w:szCs w:val="32"/>
        </w:rPr>
        <w:t>。</w:t>
      </w:r>
    </w:p>
    <w:p w:rsidR="00143399" w:rsidRPr="00760838" w:rsidRDefault="00143399" w:rsidP="00143399">
      <w:pPr>
        <w:spacing w:line="360" w:lineRule="auto"/>
        <w:ind w:firstLineChars="200" w:firstLine="562"/>
        <w:jc w:val="both"/>
        <w:rPr>
          <w:rFonts w:ascii="仿宋" w:eastAsia="仿宋" w:hAnsi="仿宋"/>
          <w:b/>
          <w:sz w:val="28"/>
          <w:szCs w:val="32"/>
        </w:rPr>
      </w:pPr>
      <w:r w:rsidRPr="00760838">
        <w:rPr>
          <w:rFonts w:ascii="仿宋" w:eastAsia="仿宋" w:hAnsi="仿宋" w:hint="eastAsia"/>
          <w:b/>
          <w:sz w:val="28"/>
          <w:szCs w:val="32"/>
        </w:rPr>
        <w:t>2</w:t>
      </w:r>
      <w:r w:rsidRPr="00760838">
        <w:rPr>
          <w:rFonts w:ascii="仿宋" w:eastAsia="仿宋" w:hAnsi="仿宋"/>
          <w:b/>
          <w:sz w:val="28"/>
          <w:szCs w:val="32"/>
        </w:rPr>
        <w:t xml:space="preserve">. </w:t>
      </w:r>
      <w:r w:rsidRPr="00760838">
        <w:rPr>
          <w:rFonts w:ascii="仿宋" w:eastAsia="仿宋" w:hAnsi="仿宋" w:hint="eastAsia"/>
          <w:b/>
          <w:sz w:val="28"/>
          <w:szCs w:val="32"/>
        </w:rPr>
        <w:t>研究内容</w:t>
      </w:r>
    </w:p>
    <w:p w:rsidR="00143399" w:rsidRPr="006031D3" w:rsidRDefault="00143399" w:rsidP="00143399">
      <w:pPr>
        <w:pStyle w:val="a3"/>
        <w:widowControl w:val="0"/>
        <w:spacing w:line="360" w:lineRule="auto"/>
        <w:ind w:left="720" w:firstLineChars="0" w:firstLine="0"/>
        <w:jc w:val="both"/>
        <w:rPr>
          <w:rFonts w:ascii="仿宋" w:eastAsia="仿宋" w:hAnsi="仿宋"/>
          <w:b/>
          <w:sz w:val="28"/>
          <w:szCs w:val="32"/>
        </w:rPr>
      </w:pPr>
      <w:r w:rsidRPr="006031D3">
        <w:rPr>
          <w:rFonts w:ascii="仿宋" w:eastAsia="仿宋" w:hAnsi="仿宋" w:hint="eastAsia"/>
          <w:b/>
          <w:sz w:val="28"/>
          <w:szCs w:val="32"/>
        </w:rPr>
        <w:t>1）多场多因素</w:t>
      </w:r>
      <w:r>
        <w:rPr>
          <w:rFonts w:ascii="仿宋" w:eastAsia="仿宋" w:hAnsi="仿宋" w:hint="eastAsia"/>
          <w:b/>
          <w:sz w:val="28"/>
          <w:szCs w:val="32"/>
        </w:rPr>
        <w:t>耦合</w:t>
      </w:r>
      <w:r w:rsidRPr="006031D3">
        <w:rPr>
          <w:rFonts w:ascii="仿宋" w:eastAsia="仿宋" w:hAnsi="仿宋" w:hint="eastAsia"/>
          <w:b/>
          <w:sz w:val="28"/>
          <w:szCs w:val="32"/>
        </w:rPr>
        <w:t>环境下海上风电装备材料多尺度性能评价</w:t>
      </w:r>
    </w:p>
    <w:p w:rsidR="00143399" w:rsidRDefault="00143399" w:rsidP="00143399">
      <w:pPr>
        <w:pStyle w:val="a3"/>
        <w:spacing w:line="360" w:lineRule="auto"/>
        <w:ind w:firstLine="560"/>
        <w:jc w:val="both"/>
        <w:rPr>
          <w:rFonts w:ascii="仿宋" w:eastAsia="仿宋" w:hAnsi="仿宋"/>
          <w:sz w:val="28"/>
          <w:szCs w:val="32"/>
        </w:rPr>
      </w:pPr>
      <w:r>
        <w:rPr>
          <w:rFonts w:ascii="仿宋" w:eastAsia="仿宋" w:hAnsi="仿宋" w:hint="eastAsia"/>
          <w:sz w:val="28"/>
          <w:szCs w:val="32"/>
        </w:rPr>
        <w:t>以海上风电典型金属材料、结构（焊接区与连接部位）、关键装备及其防护体系为研究对象，采集其南海海洋大气/海水及特殊风载、浪载等多场</w:t>
      </w:r>
      <w:r w:rsidRPr="00CD4648">
        <w:rPr>
          <w:rFonts w:ascii="仿宋" w:eastAsia="仿宋" w:hAnsi="仿宋" w:hint="eastAsia"/>
          <w:sz w:val="28"/>
          <w:szCs w:val="32"/>
        </w:rPr>
        <w:t>多因素</w:t>
      </w:r>
      <w:r>
        <w:rPr>
          <w:rFonts w:ascii="仿宋" w:eastAsia="仿宋" w:hAnsi="仿宋" w:hint="eastAsia"/>
          <w:sz w:val="28"/>
          <w:szCs w:val="32"/>
        </w:rPr>
        <w:t>服役</w:t>
      </w:r>
      <w:r w:rsidRPr="00CD4648">
        <w:rPr>
          <w:rFonts w:ascii="仿宋" w:eastAsia="仿宋" w:hAnsi="仿宋" w:hint="eastAsia"/>
          <w:sz w:val="28"/>
          <w:szCs w:val="32"/>
        </w:rPr>
        <w:t>环境</w:t>
      </w:r>
      <w:r>
        <w:rPr>
          <w:rFonts w:ascii="仿宋" w:eastAsia="仿宋" w:hAnsi="仿宋" w:hint="eastAsia"/>
          <w:sz w:val="28"/>
          <w:szCs w:val="32"/>
        </w:rPr>
        <w:t>载荷谱，研发</w:t>
      </w:r>
      <w:r w:rsidRPr="006B7A26">
        <w:rPr>
          <w:rFonts w:ascii="仿宋" w:eastAsia="仿宋" w:hAnsi="仿宋" w:hint="eastAsia"/>
          <w:sz w:val="28"/>
          <w:szCs w:val="32"/>
        </w:rPr>
        <w:t>材料-构件-装备</w:t>
      </w:r>
      <w:r>
        <w:rPr>
          <w:rFonts w:ascii="仿宋" w:eastAsia="仿宋" w:hAnsi="仿宋" w:hint="eastAsia"/>
          <w:sz w:val="28"/>
          <w:szCs w:val="32"/>
        </w:rPr>
        <w:t>多尺度（加</w:t>
      </w:r>
      <w:r>
        <w:rPr>
          <w:rFonts w:ascii="仿宋" w:eastAsia="仿宋" w:hAnsi="仿宋" w:hint="eastAsia"/>
          <w:sz w:val="28"/>
          <w:szCs w:val="32"/>
        </w:rPr>
        <w:lastRenderedPageBreak/>
        <w:t>速）</w:t>
      </w:r>
      <w:r w:rsidRPr="00CD4648">
        <w:rPr>
          <w:rFonts w:ascii="仿宋" w:eastAsia="仿宋" w:hAnsi="仿宋" w:hint="eastAsia"/>
          <w:sz w:val="28"/>
          <w:szCs w:val="32"/>
        </w:rPr>
        <w:t>评价试验方法，开展近工况复杂力化耦合环境条件下</w:t>
      </w:r>
      <w:r>
        <w:rPr>
          <w:rFonts w:ascii="仿宋" w:eastAsia="仿宋" w:hAnsi="仿宋" w:hint="eastAsia"/>
          <w:sz w:val="28"/>
          <w:szCs w:val="32"/>
        </w:rPr>
        <w:t>典型</w:t>
      </w:r>
      <w:r w:rsidRPr="00CD4648">
        <w:rPr>
          <w:rFonts w:ascii="仿宋" w:eastAsia="仿宋" w:hAnsi="仿宋" w:hint="eastAsia"/>
          <w:sz w:val="28"/>
          <w:szCs w:val="32"/>
        </w:rPr>
        <w:t>材料、结构与装备服役性能的多尺度实验室</w:t>
      </w:r>
      <w:r>
        <w:rPr>
          <w:rFonts w:ascii="仿宋" w:eastAsia="仿宋" w:hAnsi="仿宋" w:hint="eastAsia"/>
          <w:sz w:val="28"/>
          <w:szCs w:val="32"/>
        </w:rPr>
        <w:t>评价研究与数据积累，明确腐蚀-</w:t>
      </w:r>
      <w:r w:rsidRPr="00CD4648">
        <w:rPr>
          <w:rFonts w:ascii="仿宋" w:eastAsia="仿宋" w:hAnsi="仿宋" w:hint="eastAsia"/>
          <w:sz w:val="28"/>
          <w:szCs w:val="32"/>
        </w:rPr>
        <w:t>疲劳</w:t>
      </w:r>
      <w:r>
        <w:rPr>
          <w:rFonts w:ascii="仿宋" w:eastAsia="仿宋" w:hAnsi="仿宋" w:hint="eastAsia"/>
          <w:sz w:val="28"/>
          <w:szCs w:val="32"/>
        </w:rPr>
        <w:t>耦合作用下装备</w:t>
      </w:r>
      <w:r w:rsidRPr="00CD4648">
        <w:rPr>
          <w:rFonts w:ascii="仿宋" w:eastAsia="仿宋" w:hAnsi="仿宋" w:hint="eastAsia"/>
          <w:sz w:val="28"/>
          <w:szCs w:val="32"/>
        </w:rPr>
        <w:t>材料</w:t>
      </w:r>
      <w:r w:rsidRPr="00CD4648">
        <w:rPr>
          <w:rFonts w:ascii="仿宋" w:eastAsia="仿宋" w:hAnsi="仿宋"/>
          <w:sz w:val="28"/>
          <w:szCs w:val="32"/>
        </w:rPr>
        <w:t>失效</w:t>
      </w:r>
      <w:r>
        <w:rPr>
          <w:rFonts w:ascii="仿宋" w:eastAsia="仿宋" w:hAnsi="仿宋"/>
          <w:sz w:val="28"/>
          <w:szCs w:val="32"/>
        </w:rPr>
        <w:t>机理</w:t>
      </w:r>
      <w:r>
        <w:rPr>
          <w:rFonts w:ascii="仿宋" w:eastAsia="仿宋" w:hAnsi="仿宋" w:hint="eastAsia"/>
          <w:sz w:val="28"/>
          <w:szCs w:val="32"/>
        </w:rPr>
        <w:t>及各因素影响</w:t>
      </w:r>
      <w:r>
        <w:rPr>
          <w:rFonts w:ascii="仿宋" w:eastAsia="仿宋" w:hAnsi="仿宋"/>
          <w:sz w:val="28"/>
          <w:szCs w:val="32"/>
        </w:rPr>
        <w:t>规律</w:t>
      </w:r>
      <w:r>
        <w:rPr>
          <w:rFonts w:ascii="仿宋" w:eastAsia="仿宋" w:hAnsi="仿宋" w:hint="eastAsia"/>
          <w:sz w:val="28"/>
          <w:szCs w:val="32"/>
        </w:rPr>
        <w:t>模型</w:t>
      </w:r>
      <w:r w:rsidRPr="00CD4648">
        <w:rPr>
          <w:rFonts w:ascii="仿宋" w:eastAsia="仿宋" w:hAnsi="仿宋"/>
          <w:sz w:val="28"/>
          <w:szCs w:val="32"/>
        </w:rPr>
        <w:t>。</w:t>
      </w:r>
    </w:p>
    <w:p w:rsidR="00143399" w:rsidRPr="006031D3" w:rsidRDefault="00143399" w:rsidP="00143399">
      <w:pPr>
        <w:pStyle w:val="a3"/>
        <w:widowControl w:val="0"/>
        <w:spacing w:line="360" w:lineRule="auto"/>
        <w:ind w:left="720" w:firstLineChars="0" w:firstLine="0"/>
        <w:jc w:val="both"/>
        <w:rPr>
          <w:rFonts w:ascii="仿宋" w:eastAsia="仿宋" w:hAnsi="仿宋"/>
          <w:b/>
          <w:sz w:val="28"/>
          <w:szCs w:val="32"/>
        </w:rPr>
      </w:pPr>
      <w:r w:rsidRPr="006031D3">
        <w:rPr>
          <w:rFonts w:ascii="仿宋" w:eastAsia="仿宋" w:hAnsi="仿宋" w:hint="eastAsia"/>
          <w:b/>
          <w:sz w:val="28"/>
          <w:szCs w:val="32"/>
        </w:rPr>
        <w:t>2）海上风电装备材料服役性能的跨尺度建模仿真</w:t>
      </w:r>
    </w:p>
    <w:p w:rsidR="00143399" w:rsidRPr="00D12871" w:rsidRDefault="00143399" w:rsidP="00143399">
      <w:pPr>
        <w:pStyle w:val="a3"/>
        <w:spacing w:line="360" w:lineRule="auto"/>
        <w:ind w:firstLine="560"/>
        <w:jc w:val="both"/>
        <w:rPr>
          <w:rFonts w:ascii="仿宋" w:eastAsia="仿宋" w:hAnsi="仿宋"/>
          <w:sz w:val="28"/>
          <w:szCs w:val="32"/>
        </w:rPr>
      </w:pPr>
      <w:r>
        <w:rPr>
          <w:rFonts w:ascii="仿宋" w:eastAsia="仿宋" w:hAnsi="仿宋" w:hint="eastAsia"/>
          <w:sz w:val="28"/>
          <w:szCs w:val="32"/>
        </w:rPr>
        <w:t>以多因素耦合条件下海上风电装备材料服役性能演化机理模型为基础，对海上风电装备材料服役行为进行多尺度数字建模仿真；</w:t>
      </w:r>
      <w:r w:rsidRPr="00EE74E6">
        <w:rPr>
          <w:rFonts w:ascii="仿宋" w:eastAsia="仿宋" w:hAnsi="仿宋"/>
          <w:sz w:val="28"/>
          <w:szCs w:val="32"/>
        </w:rPr>
        <w:t>通过各尺度模拟间关键参数的跨尺度传递及区域嵌套等方式，实现材料/结构环境损伤行为的跨尺度关联</w:t>
      </w:r>
      <w:r>
        <w:rPr>
          <w:rFonts w:ascii="仿宋" w:eastAsia="仿宋" w:hAnsi="仿宋" w:hint="eastAsia"/>
          <w:sz w:val="28"/>
          <w:szCs w:val="32"/>
        </w:rPr>
        <w:t>；结合仿真结果</w:t>
      </w:r>
      <w:r w:rsidRPr="00EE74E6">
        <w:rPr>
          <w:rFonts w:ascii="仿宋" w:eastAsia="仿宋" w:hAnsi="仿宋"/>
          <w:sz w:val="28"/>
          <w:szCs w:val="32"/>
        </w:rPr>
        <w:t>与前述</w:t>
      </w:r>
      <w:r>
        <w:rPr>
          <w:rFonts w:ascii="仿宋" w:eastAsia="仿宋" w:hAnsi="仿宋" w:hint="eastAsia"/>
          <w:sz w:val="28"/>
          <w:szCs w:val="32"/>
        </w:rPr>
        <w:t>多尺度</w:t>
      </w:r>
      <w:r w:rsidRPr="00EE74E6">
        <w:rPr>
          <w:rFonts w:ascii="仿宋" w:eastAsia="仿宋" w:hAnsi="仿宋"/>
          <w:sz w:val="28"/>
          <w:szCs w:val="32"/>
        </w:rPr>
        <w:t>实验数据</w:t>
      </w:r>
      <w:r>
        <w:rPr>
          <w:rFonts w:ascii="仿宋" w:eastAsia="仿宋" w:hAnsi="仿宋" w:hint="eastAsia"/>
          <w:sz w:val="28"/>
          <w:szCs w:val="32"/>
        </w:rPr>
        <w:t>的对比</w:t>
      </w:r>
      <w:r>
        <w:rPr>
          <w:rFonts w:ascii="仿宋" w:eastAsia="仿宋" w:hAnsi="仿宋"/>
          <w:sz w:val="28"/>
          <w:szCs w:val="32"/>
        </w:rPr>
        <w:t>验证，修正仿真模型与参数，共同支撑</w:t>
      </w:r>
      <w:r>
        <w:rPr>
          <w:rFonts w:ascii="仿宋" w:eastAsia="仿宋" w:hAnsi="仿宋" w:hint="eastAsia"/>
          <w:sz w:val="28"/>
          <w:szCs w:val="32"/>
        </w:rPr>
        <w:t>对装备</w:t>
      </w:r>
      <w:r>
        <w:rPr>
          <w:rFonts w:ascii="仿宋" w:eastAsia="仿宋" w:hAnsi="仿宋"/>
          <w:sz w:val="28"/>
          <w:szCs w:val="32"/>
        </w:rPr>
        <w:t>材料</w:t>
      </w:r>
      <w:r>
        <w:rPr>
          <w:rFonts w:ascii="仿宋" w:eastAsia="仿宋" w:hAnsi="仿宋" w:hint="eastAsia"/>
          <w:sz w:val="28"/>
          <w:szCs w:val="32"/>
        </w:rPr>
        <w:t>失效机理与规律的深入解析；</w:t>
      </w:r>
      <w:r w:rsidRPr="00EE74E6">
        <w:rPr>
          <w:rFonts w:ascii="仿宋" w:eastAsia="仿宋" w:hAnsi="仿宋"/>
          <w:sz w:val="28"/>
          <w:szCs w:val="32"/>
        </w:rPr>
        <w:t>同时，相应的机理模型与数据关联可以作为物理信息融合基础，支</w:t>
      </w:r>
      <w:r>
        <w:rPr>
          <w:rFonts w:ascii="仿宋" w:eastAsia="仿宋" w:hAnsi="仿宋"/>
          <w:sz w:val="28"/>
          <w:szCs w:val="32"/>
        </w:rPr>
        <w:t>撑后续</w:t>
      </w:r>
      <w:r w:rsidRPr="00EE74E6">
        <w:rPr>
          <w:rFonts w:ascii="仿宋" w:eastAsia="仿宋" w:hAnsi="仿宋"/>
          <w:sz w:val="28"/>
          <w:szCs w:val="32"/>
        </w:rPr>
        <w:t>海上风电数字孪生系统的构建。</w:t>
      </w:r>
    </w:p>
    <w:p w:rsidR="00143399" w:rsidRPr="009130B8" w:rsidRDefault="00143399" w:rsidP="00143399">
      <w:pPr>
        <w:pStyle w:val="a3"/>
        <w:widowControl w:val="0"/>
        <w:spacing w:line="360" w:lineRule="auto"/>
        <w:ind w:left="720" w:firstLineChars="0" w:firstLine="0"/>
        <w:jc w:val="both"/>
        <w:rPr>
          <w:rFonts w:ascii="仿宋" w:eastAsia="仿宋" w:hAnsi="仿宋"/>
          <w:b/>
          <w:color w:val="000000" w:themeColor="text1"/>
          <w:sz w:val="28"/>
          <w:szCs w:val="32"/>
        </w:rPr>
      </w:pPr>
      <w:r w:rsidRPr="006031D3">
        <w:rPr>
          <w:rFonts w:ascii="仿宋" w:eastAsia="仿宋" w:hAnsi="仿宋" w:hint="eastAsia"/>
          <w:b/>
          <w:sz w:val="28"/>
          <w:szCs w:val="32"/>
        </w:rPr>
        <w:t>3）</w:t>
      </w:r>
      <w:r w:rsidRPr="009130B8">
        <w:rPr>
          <w:rFonts w:ascii="仿宋" w:eastAsia="仿宋" w:hAnsi="仿宋" w:hint="eastAsia"/>
          <w:b/>
          <w:color w:val="000000" w:themeColor="text1"/>
          <w:sz w:val="28"/>
          <w:szCs w:val="32"/>
        </w:rPr>
        <w:t>海上风电装备服役载荷谱及健康状态实时监检测技术研发</w:t>
      </w:r>
    </w:p>
    <w:p w:rsidR="00143399" w:rsidRPr="006B7A26" w:rsidRDefault="00143399" w:rsidP="00143399">
      <w:pPr>
        <w:pStyle w:val="a3"/>
        <w:spacing w:line="360" w:lineRule="auto"/>
        <w:ind w:firstLine="560"/>
        <w:jc w:val="both"/>
        <w:rPr>
          <w:rFonts w:ascii="仿宋" w:eastAsia="仿宋" w:hAnsi="仿宋"/>
          <w:sz w:val="28"/>
          <w:szCs w:val="32"/>
        </w:rPr>
      </w:pPr>
      <w:r>
        <w:rPr>
          <w:rFonts w:ascii="仿宋" w:eastAsia="仿宋" w:hAnsi="仿宋" w:hint="eastAsia"/>
          <w:sz w:val="28"/>
          <w:szCs w:val="32"/>
        </w:rPr>
        <w:t>基于海上风电装备</w:t>
      </w:r>
      <w:r w:rsidRPr="00EE74E6">
        <w:rPr>
          <w:rFonts w:ascii="仿宋" w:eastAsia="仿宋" w:hAnsi="仿宋" w:hint="eastAsia"/>
          <w:sz w:val="28"/>
          <w:szCs w:val="32"/>
        </w:rPr>
        <w:t>服役特点，开发适用于海洋环境的全固态环境因子监测传感</w:t>
      </w:r>
      <w:r>
        <w:rPr>
          <w:rFonts w:ascii="仿宋" w:eastAsia="仿宋" w:hAnsi="仿宋" w:hint="eastAsia"/>
          <w:sz w:val="28"/>
          <w:szCs w:val="32"/>
        </w:rPr>
        <w:t>器</w:t>
      </w:r>
      <w:r w:rsidRPr="00EE74E6">
        <w:rPr>
          <w:rFonts w:ascii="仿宋" w:eastAsia="仿宋" w:hAnsi="仿宋" w:hint="eastAsia"/>
          <w:sz w:val="28"/>
          <w:szCs w:val="32"/>
        </w:rPr>
        <w:t>和基于多电极技术的腐蚀特征量监测传感</w:t>
      </w:r>
      <w:r>
        <w:rPr>
          <w:rFonts w:ascii="仿宋" w:eastAsia="仿宋" w:hAnsi="仿宋" w:hint="eastAsia"/>
          <w:sz w:val="28"/>
          <w:szCs w:val="32"/>
        </w:rPr>
        <w:t>器</w:t>
      </w:r>
      <w:r w:rsidRPr="00EE74E6">
        <w:rPr>
          <w:rFonts w:ascii="仿宋" w:eastAsia="仿宋" w:hAnsi="仿宋" w:hint="eastAsia"/>
          <w:sz w:val="28"/>
          <w:szCs w:val="32"/>
        </w:rPr>
        <w:t>，并基于物联网技术，开展适用于大型海上风电装备</w:t>
      </w:r>
      <w:r>
        <w:rPr>
          <w:rFonts w:ascii="仿宋" w:eastAsia="仿宋" w:hAnsi="仿宋" w:hint="eastAsia"/>
          <w:sz w:val="28"/>
          <w:szCs w:val="32"/>
        </w:rPr>
        <w:t>服役和防护状态实时监测系统和设备研发</w:t>
      </w:r>
      <w:r w:rsidRPr="00EE74E6">
        <w:rPr>
          <w:rFonts w:ascii="仿宋" w:eastAsia="仿宋" w:hAnsi="仿宋" w:hint="eastAsia"/>
          <w:sz w:val="28"/>
          <w:szCs w:val="32"/>
        </w:rPr>
        <w:t>，以获取海上风电装备服役中关键部件</w:t>
      </w:r>
      <w:r>
        <w:rPr>
          <w:rFonts w:ascii="仿宋" w:eastAsia="仿宋" w:hAnsi="仿宋" w:hint="eastAsia"/>
          <w:sz w:val="28"/>
          <w:szCs w:val="32"/>
        </w:rPr>
        <w:t>应力应变水平等服役状态数据、所处</w:t>
      </w:r>
      <w:r w:rsidRPr="00EE74E6">
        <w:rPr>
          <w:rFonts w:ascii="仿宋" w:eastAsia="仿宋" w:hAnsi="仿宋" w:hint="eastAsia"/>
          <w:sz w:val="28"/>
          <w:szCs w:val="32"/>
        </w:rPr>
        <w:t>局</w:t>
      </w:r>
      <w:r>
        <w:rPr>
          <w:rFonts w:ascii="仿宋" w:eastAsia="仿宋" w:hAnsi="仿宋" w:hint="eastAsia"/>
          <w:sz w:val="28"/>
          <w:szCs w:val="32"/>
        </w:rPr>
        <w:t>域</w:t>
      </w:r>
      <w:r w:rsidRPr="00EE74E6">
        <w:rPr>
          <w:rFonts w:ascii="仿宋" w:eastAsia="仿宋" w:hAnsi="仿宋" w:hint="eastAsia"/>
          <w:sz w:val="28"/>
          <w:szCs w:val="32"/>
        </w:rPr>
        <w:t>环境</w:t>
      </w:r>
      <w:r>
        <w:rPr>
          <w:rFonts w:ascii="仿宋" w:eastAsia="仿宋" w:hAnsi="仿宋" w:hint="eastAsia"/>
          <w:sz w:val="28"/>
          <w:szCs w:val="32"/>
        </w:rPr>
        <w:t>及其腐蚀性监测</w:t>
      </w:r>
      <w:r w:rsidRPr="00EE74E6">
        <w:rPr>
          <w:rFonts w:ascii="仿宋" w:eastAsia="仿宋" w:hAnsi="仿宋" w:hint="eastAsia"/>
          <w:sz w:val="28"/>
          <w:szCs w:val="32"/>
        </w:rPr>
        <w:t>数据</w:t>
      </w:r>
      <w:r>
        <w:rPr>
          <w:rFonts w:ascii="仿宋" w:eastAsia="仿宋" w:hAnsi="仿宋" w:hint="eastAsia"/>
          <w:sz w:val="28"/>
          <w:szCs w:val="32"/>
        </w:rPr>
        <w:t>、及阴极保护等防护体系的工作状态数据，</w:t>
      </w:r>
      <w:r w:rsidRPr="00EE74E6">
        <w:rPr>
          <w:rFonts w:ascii="仿宋" w:eastAsia="仿宋" w:hAnsi="仿宋" w:hint="eastAsia"/>
          <w:sz w:val="28"/>
          <w:szCs w:val="32"/>
        </w:rPr>
        <w:t>为海上风电装备</w:t>
      </w:r>
      <w:r>
        <w:rPr>
          <w:rFonts w:ascii="仿宋" w:eastAsia="仿宋" w:hAnsi="仿宋" w:hint="eastAsia"/>
          <w:sz w:val="28"/>
          <w:szCs w:val="32"/>
        </w:rPr>
        <w:t>健康状态评估及</w:t>
      </w:r>
      <w:r w:rsidRPr="00EE74E6">
        <w:rPr>
          <w:rFonts w:ascii="仿宋" w:eastAsia="仿宋" w:hAnsi="仿宋" w:hint="eastAsia"/>
          <w:sz w:val="28"/>
          <w:szCs w:val="32"/>
        </w:rPr>
        <w:t>关键部件维护策略的选择与优化提供支撑。</w:t>
      </w:r>
    </w:p>
    <w:p w:rsidR="00143399" w:rsidRPr="006031D3" w:rsidRDefault="00143399" w:rsidP="00143399">
      <w:pPr>
        <w:pStyle w:val="a3"/>
        <w:widowControl w:val="0"/>
        <w:spacing w:line="360" w:lineRule="auto"/>
        <w:ind w:left="720" w:firstLineChars="0" w:firstLine="0"/>
        <w:jc w:val="both"/>
        <w:rPr>
          <w:rFonts w:ascii="仿宋" w:eastAsia="仿宋" w:hAnsi="仿宋"/>
          <w:b/>
          <w:sz w:val="28"/>
          <w:szCs w:val="32"/>
        </w:rPr>
      </w:pPr>
      <w:bookmarkStart w:id="10" w:name="OLE_LINK10"/>
      <w:bookmarkStart w:id="11" w:name="OLE_LINK11"/>
      <w:r w:rsidRPr="006031D3">
        <w:rPr>
          <w:rFonts w:ascii="仿宋" w:eastAsia="仿宋" w:hAnsi="仿宋" w:hint="eastAsia"/>
          <w:b/>
          <w:sz w:val="28"/>
          <w:szCs w:val="32"/>
        </w:rPr>
        <w:t>4）海上风电装备材料服役性能数字孪生原型系统开发</w:t>
      </w:r>
    </w:p>
    <w:bookmarkEnd w:id="10"/>
    <w:bookmarkEnd w:id="11"/>
    <w:p w:rsidR="00143399" w:rsidRDefault="00143399" w:rsidP="00143399">
      <w:pPr>
        <w:pStyle w:val="a3"/>
        <w:spacing w:line="360" w:lineRule="auto"/>
        <w:ind w:firstLine="560"/>
        <w:jc w:val="both"/>
        <w:rPr>
          <w:rFonts w:ascii="仿宋" w:eastAsia="仿宋" w:hAnsi="仿宋"/>
          <w:sz w:val="28"/>
          <w:szCs w:val="32"/>
        </w:rPr>
      </w:pPr>
      <w:r w:rsidRPr="00EE74E6">
        <w:rPr>
          <w:rFonts w:ascii="仿宋" w:eastAsia="仿宋" w:hAnsi="仿宋" w:hint="eastAsia"/>
          <w:sz w:val="28"/>
          <w:szCs w:val="32"/>
        </w:rPr>
        <w:t>基于</w:t>
      </w:r>
      <w:r>
        <w:rPr>
          <w:rFonts w:ascii="仿宋" w:eastAsia="仿宋" w:hAnsi="仿宋" w:hint="eastAsia"/>
          <w:sz w:val="28"/>
          <w:szCs w:val="32"/>
        </w:rPr>
        <w:t>海上风电装备</w:t>
      </w:r>
      <w:r w:rsidRPr="00EE74E6">
        <w:rPr>
          <w:rFonts w:ascii="仿宋" w:eastAsia="仿宋" w:hAnsi="仿宋" w:hint="eastAsia"/>
          <w:sz w:val="28"/>
          <w:szCs w:val="32"/>
        </w:rPr>
        <w:t>材料</w:t>
      </w:r>
      <w:r>
        <w:rPr>
          <w:rFonts w:ascii="仿宋" w:eastAsia="仿宋" w:hAnsi="仿宋" w:hint="eastAsia"/>
          <w:sz w:val="28"/>
          <w:szCs w:val="32"/>
        </w:rPr>
        <w:t>服役性能的多尺度</w:t>
      </w:r>
      <w:r w:rsidRPr="00EE74E6">
        <w:rPr>
          <w:rFonts w:ascii="仿宋" w:eastAsia="仿宋" w:hAnsi="仿宋" w:hint="eastAsia"/>
          <w:sz w:val="28"/>
          <w:szCs w:val="32"/>
        </w:rPr>
        <w:t>实验</w:t>
      </w:r>
      <w:r>
        <w:rPr>
          <w:rFonts w:ascii="仿宋" w:eastAsia="仿宋" w:hAnsi="仿宋" w:hint="eastAsia"/>
          <w:sz w:val="28"/>
          <w:szCs w:val="32"/>
        </w:rPr>
        <w:t>评价</w:t>
      </w:r>
      <w:r w:rsidRPr="00EE74E6">
        <w:rPr>
          <w:rFonts w:ascii="仿宋" w:eastAsia="仿宋" w:hAnsi="仿宋" w:hint="eastAsia"/>
          <w:sz w:val="28"/>
          <w:szCs w:val="32"/>
        </w:rPr>
        <w:t>数据、数值仿真数据</w:t>
      </w:r>
      <w:r>
        <w:rPr>
          <w:rFonts w:ascii="仿宋" w:eastAsia="仿宋" w:hAnsi="仿宋" w:hint="eastAsia"/>
          <w:sz w:val="28"/>
          <w:szCs w:val="32"/>
        </w:rPr>
        <w:t>，同时收集相关</w:t>
      </w:r>
      <w:r w:rsidRPr="00EE74E6">
        <w:rPr>
          <w:rFonts w:ascii="仿宋" w:eastAsia="仿宋" w:hAnsi="仿宋" w:hint="eastAsia"/>
          <w:sz w:val="28"/>
          <w:szCs w:val="32"/>
        </w:rPr>
        <w:t>服役</w:t>
      </w:r>
      <w:r>
        <w:rPr>
          <w:rFonts w:ascii="仿宋" w:eastAsia="仿宋" w:hAnsi="仿宋" w:hint="eastAsia"/>
          <w:sz w:val="28"/>
          <w:szCs w:val="32"/>
        </w:rPr>
        <w:t>失效</w:t>
      </w:r>
      <w:r w:rsidRPr="00EE74E6">
        <w:rPr>
          <w:rFonts w:ascii="仿宋" w:eastAsia="仿宋" w:hAnsi="仿宋" w:hint="eastAsia"/>
          <w:sz w:val="28"/>
          <w:szCs w:val="32"/>
        </w:rPr>
        <w:t>案例，</w:t>
      </w:r>
      <w:r>
        <w:rPr>
          <w:rFonts w:ascii="仿宋" w:eastAsia="仿宋" w:hAnsi="仿宋" w:hint="eastAsia"/>
          <w:sz w:val="28"/>
          <w:szCs w:val="32"/>
        </w:rPr>
        <w:t>突破海上风电</w:t>
      </w:r>
      <w:r w:rsidRPr="00EE74E6">
        <w:rPr>
          <w:rFonts w:ascii="仿宋" w:eastAsia="仿宋" w:hAnsi="仿宋" w:hint="eastAsia"/>
          <w:sz w:val="28"/>
          <w:szCs w:val="32"/>
        </w:rPr>
        <w:t>装备材料</w:t>
      </w:r>
      <w:r>
        <w:rPr>
          <w:rFonts w:ascii="仿宋" w:eastAsia="仿宋" w:hAnsi="仿宋" w:hint="eastAsia"/>
          <w:sz w:val="28"/>
          <w:szCs w:val="32"/>
        </w:rPr>
        <w:t>多源异</w:t>
      </w:r>
      <w:r>
        <w:rPr>
          <w:rFonts w:ascii="仿宋" w:eastAsia="仿宋" w:hAnsi="仿宋" w:hint="eastAsia"/>
          <w:sz w:val="28"/>
          <w:szCs w:val="32"/>
        </w:rPr>
        <w:lastRenderedPageBreak/>
        <w:t>构数据融合方法、全寿命周期评价模型以及关键材料失效溯源与寿命预测等关键技术，重点针对其中</w:t>
      </w:r>
      <w:r w:rsidRPr="00EE74E6">
        <w:rPr>
          <w:rFonts w:ascii="仿宋" w:eastAsia="仿宋" w:hAnsi="仿宋" w:hint="eastAsia"/>
          <w:sz w:val="28"/>
          <w:szCs w:val="32"/>
        </w:rPr>
        <w:t>关键组成部分，建立“材料</w:t>
      </w:r>
      <w:r w:rsidRPr="00EE74E6">
        <w:rPr>
          <w:rFonts w:ascii="仿宋" w:eastAsia="仿宋" w:hAnsi="仿宋"/>
          <w:sz w:val="28"/>
          <w:szCs w:val="32"/>
        </w:rPr>
        <w:t>-构件-子系统-整机装备”</w:t>
      </w:r>
      <w:r>
        <w:rPr>
          <w:rFonts w:ascii="仿宋" w:eastAsia="仿宋" w:hAnsi="仿宋" w:hint="eastAsia"/>
          <w:sz w:val="28"/>
          <w:szCs w:val="32"/>
        </w:rPr>
        <w:t>数字孪生原型系统，实现对</w:t>
      </w:r>
      <w:r w:rsidRPr="00EE74E6">
        <w:rPr>
          <w:rFonts w:ascii="仿宋" w:eastAsia="仿宋" w:hAnsi="仿宋" w:hint="eastAsia"/>
          <w:sz w:val="28"/>
          <w:szCs w:val="32"/>
        </w:rPr>
        <w:t>装备</w:t>
      </w:r>
      <w:r>
        <w:rPr>
          <w:rFonts w:ascii="仿宋" w:eastAsia="仿宋" w:hAnsi="仿宋" w:hint="eastAsia"/>
          <w:sz w:val="28"/>
          <w:szCs w:val="32"/>
        </w:rPr>
        <w:t>局域环境严酷性分级和</w:t>
      </w:r>
      <w:r w:rsidRPr="00EE74E6">
        <w:rPr>
          <w:rFonts w:ascii="仿宋" w:eastAsia="仿宋" w:hAnsi="仿宋" w:hint="eastAsia"/>
          <w:sz w:val="28"/>
          <w:szCs w:val="32"/>
        </w:rPr>
        <w:t>关键部件风险等级划分，</w:t>
      </w:r>
      <w:r>
        <w:rPr>
          <w:rFonts w:ascii="仿宋" w:eastAsia="仿宋" w:hAnsi="仿宋" w:hint="eastAsia"/>
          <w:sz w:val="28"/>
          <w:szCs w:val="32"/>
        </w:rPr>
        <w:t>初步形成</w:t>
      </w:r>
      <w:r w:rsidRPr="00EE74E6">
        <w:rPr>
          <w:rFonts w:ascii="仿宋" w:eastAsia="仿宋" w:hAnsi="仿宋" w:hint="eastAsia"/>
          <w:sz w:val="28"/>
          <w:szCs w:val="32"/>
        </w:rPr>
        <w:t>海上风电</w:t>
      </w:r>
      <w:r>
        <w:rPr>
          <w:rFonts w:ascii="仿宋" w:eastAsia="仿宋" w:hAnsi="仿宋" w:hint="eastAsia"/>
          <w:sz w:val="28"/>
          <w:szCs w:val="32"/>
        </w:rPr>
        <w:t>装备材料失效概率分析与寿命预测能力。</w:t>
      </w:r>
    </w:p>
    <w:p w:rsidR="00143399" w:rsidRPr="003F5654" w:rsidRDefault="00143399" w:rsidP="00143399">
      <w:pPr>
        <w:pStyle w:val="a3"/>
        <w:widowControl w:val="0"/>
        <w:spacing w:line="360" w:lineRule="auto"/>
        <w:ind w:left="720" w:firstLineChars="0" w:firstLine="0"/>
        <w:jc w:val="both"/>
        <w:rPr>
          <w:rFonts w:ascii="仿宋" w:eastAsia="仿宋" w:hAnsi="仿宋"/>
          <w:b/>
          <w:sz w:val="28"/>
          <w:szCs w:val="32"/>
        </w:rPr>
      </w:pPr>
      <w:bookmarkStart w:id="12" w:name="OLE_LINK5"/>
      <w:bookmarkStart w:id="13" w:name="OLE_LINK6"/>
      <w:bookmarkStart w:id="14" w:name="OLE_LINK9"/>
      <w:r w:rsidRPr="006031D3">
        <w:rPr>
          <w:rFonts w:ascii="仿宋" w:eastAsia="仿宋" w:hAnsi="仿宋" w:hint="eastAsia"/>
          <w:b/>
          <w:sz w:val="28"/>
          <w:szCs w:val="32"/>
        </w:rPr>
        <w:t>5）</w:t>
      </w:r>
      <w:bookmarkStart w:id="15" w:name="OLE_LINK59"/>
      <w:bookmarkStart w:id="16" w:name="OLE_LINK60"/>
      <w:bookmarkStart w:id="17" w:name="OLE_LINK61"/>
      <w:r w:rsidRPr="003F5654">
        <w:rPr>
          <w:rFonts w:ascii="仿宋" w:eastAsia="仿宋" w:hAnsi="仿宋" w:hint="eastAsia"/>
          <w:b/>
          <w:sz w:val="28"/>
          <w:szCs w:val="32"/>
        </w:rPr>
        <w:t>海上风电装备服役性能智能化评价系统技术集成与验证</w:t>
      </w:r>
    </w:p>
    <w:bookmarkEnd w:id="12"/>
    <w:bookmarkEnd w:id="13"/>
    <w:bookmarkEnd w:id="14"/>
    <w:bookmarkEnd w:id="15"/>
    <w:bookmarkEnd w:id="16"/>
    <w:bookmarkEnd w:id="17"/>
    <w:p w:rsidR="00956F5F" w:rsidRDefault="00143399" w:rsidP="00143399">
      <w:r>
        <w:rPr>
          <w:rFonts w:ascii="仿宋" w:eastAsia="仿宋" w:hAnsi="仿宋" w:hint="eastAsia"/>
          <w:sz w:val="28"/>
          <w:szCs w:val="32"/>
        </w:rPr>
        <w:t>开展数字孪生原型系统和在线</w:t>
      </w:r>
      <w:r w:rsidRPr="00EE74E6">
        <w:rPr>
          <w:rFonts w:ascii="仿宋" w:eastAsia="仿宋" w:hAnsi="仿宋" w:hint="eastAsia"/>
          <w:sz w:val="28"/>
          <w:szCs w:val="32"/>
        </w:rPr>
        <w:t>监检测</w:t>
      </w:r>
      <w:r>
        <w:rPr>
          <w:rFonts w:ascii="仿宋" w:eastAsia="仿宋" w:hAnsi="仿宋" w:hint="eastAsia"/>
          <w:sz w:val="28"/>
          <w:szCs w:val="32"/>
        </w:rPr>
        <w:t>系统与海上风电装备现有监控和运维系统的技术集成，利用数字孪生系统提供的相关数据、模型、方法及工具，实现对海上风电装备的安全评价。完成海上风电</w:t>
      </w:r>
      <w:r w:rsidRPr="006B7A26">
        <w:rPr>
          <w:rFonts w:ascii="仿宋" w:eastAsia="仿宋" w:hAnsi="仿宋" w:hint="eastAsia"/>
          <w:sz w:val="28"/>
          <w:szCs w:val="32"/>
        </w:rPr>
        <w:t>装备数字孪生评价</w:t>
      </w:r>
      <w:r>
        <w:rPr>
          <w:rFonts w:ascii="仿宋" w:eastAsia="仿宋" w:hAnsi="仿宋" w:hint="eastAsia"/>
          <w:sz w:val="28"/>
          <w:szCs w:val="32"/>
        </w:rPr>
        <w:t>系统的示范性应用，基于现场实时监测数据，迭代优化失效概率与寿命预测模型，最终形成</w:t>
      </w:r>
      <w:r>
        <w:rPr>
          <w:rFonts w:ascii="仿宋" w:eastAsia="仿宋" w:hAnsi="仿宋"/>
          <w:sz w:val="28"/>
          <w:szCs w:val="32"/>
        </w:rPr>
        <w:t>一套</w:t>
      </w:r>
      <w:r>
        <w:rPr>
          <w:rFonts w:ascii="仿宋" w:eastAsia="仿宋" w:hAnsi="仿宋" w:hint="eastAsia"/>
          <w:sz w:val="28"/>
          <w:szCs w:val="32"/>
        </w:rPr>
        <w:t>集</w:t>
      </w:r>
      <w:r w:rsidRPr="00EE74E6">
        <w:rPr>
          <w:rFonts w:ascii="仿宋" w:eastAsia="仿宋" w:hAnsi="仿宋"/>
          <w:sz w:val="28"/>
          <w:szCs w:val="32"/>
        </w:rPr>
        <w:t>海上风电装备</w:t>
      </w:r>
      <w:r w:rsidRPr="006B7A26">
        <w:rPr>
          <w:rFonts w:ascii="仿宋" w:eastAsia="仿宋" w:hAnsi="仿宋" w:hint="eastAsia"/>
          <w:sz w:val="28"/>
          <w:szCs w:val="32"/>
        </w:rPr>
        <w:t>服役状态监测、服役安全</w:t>
      </w:r>
      <w:r>
        <w:rPr>
          <w:rFonts w:ascii="仿宋" w:eastAsia="仿宋" w:hAnsi="仿宋" w:hint="eastAsia"/>
          <w:sz w:val="28"/>
          <w:szCs w:val="32"/>
        </w:rPr>
        <w:t>性评估与预测</w:t>
      </w:r>
      <w:r w:rsidRPr="006B7A26">
        <w:rPr>
          <w:rFonts w:ascii="仿宋" w:eastAsia="仿宋" w:hAnsi="仿宋" w:hint="eastAsia"/>
          <w:sz w:val="28"/>
          <w:szCs w:val="32"/>
        </w:rPr>
        <w:t>、风险预警及防护决策建议</w:t>
      </w:r>
      <w:r>
        <w:rPr>
          <w:rFonts w:ascii="仿宋" w:eastAsia="仿宋" w:hAnsi="仿宋" w:hint="eastAsia"/>
          <w:sz w:val="28"/>
          <w:szCs w:val="32"/>
        </w:rPr>
        <w:t>功能为一体的实时智能化</w:t>
      </w:r>
      <w:r w:rsidRPr="00EE74E6">
        <w:rPr>
          <w:rFonts w:ascii="仿宋" w:eastAsia="仿宋" w:hAnsi="仿宋"/>
          <w:sz w:val="28"/>
          <w:szCs w:val="32"/>
        </w:rPr>
        <w:t>数字孪生评价系统</w:t>
      </w:r>
      <w:r>
        <w:rPr>
          <w:rFonts w:ascii="仿宋" w:eastAsia="仿宋" w:hAnsi="仿宋" w:hint="eastAsia"/>
          <w:sz w:val="28"/>
          <w:szCs w:val="32"/>
        </w:rPr>
        <w:t>。</w:t>
      </w:r>
    </w:p>
    <w:sectPr w:rsidR="00956F5F" w:rsidSect="00FF552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C6C" w:rsidRDefault="00250C6C" w:rsidP="00BD3B2A">
      <w:r>
        <w:separator/>
      </w:r>
    </w:p>
  </w:endnote>
  <w:endnote w:type="continuationSeparator" w:id="0">
    <w:p w:rsidR="00250C6C" w:rsidRDefault="00250C6C" w:rsidP="00BD3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C6C" w:rsidRDefault="00250C6C" w:rsidP="00BD3B2A">
      <w:r>
        <w:separator/>
      </w:r>
    </w:p>
  </w:footnote>
  <w:footnote w:type="continuationSeparator" w:id="0">
    <w:p w:rsidR="00250C6C" w:rsidRDefault="00250C6C" w:rsidP="00BD3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31FAA"/>
    <w:multiLevelType w:val="hybridMultilevel"/>
    <w:tmpl w:val="0B724E8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ve Jason">
    <w15:presenceInfo w15:providerId="Windows Live" w15:userId="c8996aff8b5ce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99"/>
    <w:rsid w:val="00043846"/>
    <w:rsid w:val="00143399"/>
    <w:rsid w:val="00250C6C"/>
    <w:rsid w:val="004A0D5D"/>
    <w:rsid w:val="005C4F9F"/>
    <w:rsid w:val="005D4CB9"/>
    <w:rsid w:val="00754125"/>
    <w:rsid w:val="00926ED1"/>
    <w:rsid w:val="00BD3B2A"/>
    <w:rsid w:val="00C61DA5"/>
    <w:rsid w:val="00C7451E"/>
    <w:rsid w:val="00EC5052"/>
    <w:rsid w:val="00F1341B"/>
    <w:rsid w:val="00F90CA7"/>
    <w:rsid w:val="00FF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932B7"/>
  <w15:chartTrackingRefBased/>
  <w15:docId w15:val="{D3E4C754-6D8F-5F4C-8F3D-B6D870C7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399"/>
    <w:rPr>
      <w:rFonts w:ascii="Calibri" w:eastAsia="宋体" w:hAnsi="Calibri"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43399"/>
    <w:pPr>
      <w:ind w:firstLineChars="200" w:firstLine="420"/>
    </w:pPr>
  </w:style>
  <w:style w:type="paragraph" w:styleId="a4">
    <w:name w:val="Balloon Text"/>
    <w:basedOn w:val="a"/>
    <w:link w:val="a5"/>
    <w:uiPriority w:val="99"/>
    <w:semiHidden/>
    <w:unhideWhenUsed/>
    <w:rsid w:val="00143399"/>
    <w:rPr>
      <w:rFonts w:ascii="宋体"/>
      <w:sz w:val="18"/>
      <w:szCs w:val="18"/>
    </w:rPr>
  </w:style>
  <w:style w:type="character" w:customStyle="1" w:styleId="a5">
    <w:name w:val="批注框文本 字符"/>
    <w:basedOn w:val="a0"/>
    <w:link w:val="a4"/>
    <w:uiPriority w:val="99"/>
    <w:semiHidden/>
    <w:rsid w:val="00143399"/>
    <w:rPr>
      <w:rFonts w:ascii="宋体" w:eastAsia="宋体" w:hAnsi="Calibri" w:cs="Times New Roman"/>
      <w:kern w:val="0"/>
      <w:sz w:val="18"/>
      <w:szCs w:val="18"/>
    </w:rPr>
  </w:style>
  <w:style w:type="paragraph" w:styleId="a6">
    <w:name w:val="header"/>
    <w:basedOn w:val="a"/>
    <w:link w:val="a7"/>
    <w:uiPriority w:val="99"/>
    <w:unhideWhenUsed/>
    <w:rsid w:val="00BD3B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D3B2A"/>
    <w:rPr>
      <w:rFonts w:ascii="Calibri" w:eastAsia="宋体" w:hAnsi="Calibri" w:cs="Times New Roman"/>
      <w:kern w:val="0"/>
      <w:sz w:val="18"/>
      <w:szCs w:val="18"/>
    </w:rPr>
  </w:style>
  <w:style w:type="paragraph" w:styleId="a8">
    <w:name w:val="footer"/>
    <w:basedOn w:val="a"/>
    <w:link w:val="a9"/>
    <w:uiPriority w:val="99"/>
    <w:unhideWhenUsed/>
    <w:rsid w:val="00BD3B2A"/>
    <w:pPr>
      <w:tabs>
        <w:tab w:val="center" w:pos="4153"/>
        <w:tab w:val="right" w:pos="8306"/>
      </w:tabs>
      <w:snapToGrid w:val="0"/>
    </w:pPr>
    <w:rPr>
      <w:sz w:val="18"/>
      <w:szCs w:val="18"/>
    </w:rPr>
  </w:style>
  <w:style w:type="character" w:customStyle="1" w:styleId="a9">
    <w:name w:val="页脚 字符"/>
    <w:basedOn w:val="a0"/>
    <w:link w:val="a8"/>
    <w:uiPriority w:val="99"/>
    <w:rsid w:val="00BD3B2A"/>
    <w:rPr>
      <w:rFonts w:ascii="Calibri" w:eastAsia="宋体" w:hAnsi="Calibri"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Ove Jason</cp:lastModifiedBy>
  <cp:revision>11</cp:revision>
  <dcterms:created xsi:type="dcterms:W3CDTF">2019-05-24T12:39:00Z</dcterms:created>
  <dcterms:modified xsi:type="dcterms:W3CDTF">2019-05-24T14:39:00Z</dcterms:modified>
</cp:coreProperties>
</file>