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2692" w14:textId="60EE1626" w:rsidR="00D446BC" w:rsidRPr="00D446BC" w:rsidRDefault="00D446BC" w:rsidP="00A1328D">
      <w:pPr>
        <w:spacing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bookmarkStart w:id="0" w:name="OLE_LINK88"/>
      <w:bookmarkStart w:id="1" w:name="OLE_LINK89"/>
      <w:bookmarkStart w:id="2" w:name="OLE_LINK90"/>
      <w:bookmarkStart w:id="3" w:name="OLE_LINK91"/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Development of a Digital Twin System for Performance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Assessment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of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Marine Engineering </w:t>
      </w:r>
      <w:r w:rsidR="00A06D85"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Materials and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Facilities</w:t>
      </w:r>
    </w:p>
    <w:bookmarkEnd w:id="0"/>
    <w:bookmarkEnd w:id="1"/>
    <w:bookmarkEnd w:id="2"/>
    <w:bookmarkEnd w:id="3"/>
    <w:p w14:paraId="2A0892A9" w14:textId="515C2F24" w:rsidR="00B93A6F" w:rsidRPr="00464D96" w:rsidRDefault="00E4633E" w:rsidP="00AB0035">
      <w:pPr>
        <w:spacing w:beforeLines="50" w:before="156" w:line="360" w:lineRule="auto"/>
        <w:rPr>
          <w:rFonts w:ascii="Times New Roman" w:hAnsi="Times New Roman" w:cs="Times New Roman"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1</w:t>
      </w:r>
      <w:r w:rsidR="000C71FB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.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 </w:t>
      </w:r>
      <w:r w:rsidR="00F02813"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Research background</w:t>
      </w:r>
    </w:p>
    <w:p w14:paraId="7F47ABA4" w14:textId="36F52B5A" w:rsidR="008E50D9" w:rsidRDefault="00B94CB6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Chinese marine engineering industry has achieved great progress since the implementation of the national maritime strategy, </w:t>
      </w:r>
      <w:r w:rsidRPr="00464D96">
        <w:rPr>
          <w:rFonts w:ascii="Times New Roman" w:hAnsi="Times New Roman" w:cs="Times New Roman"/>
          <w:i/>
          <w:sz w:val="24"/>
          <w:szCs w:val="28"/>
        </w:rPr>
        <w:t>Towards Deep Blue</w:t>
      </w:r>
      <w:r w:rsidRPr="00464D96">
        <w:rPr>
          <w:rFonts w:ascii="Times New Roman" w:hAnsi="Times New Roman" w:cs="Times New Roman"/>
          <w:sz w:val="24"/>
          <w:szCs w:val="28"/>
        </w:rPr>
        <w:t>.</w:t>
      </w:r>
      <w:r w:rsidR="00CC30B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11999" w:rsidRPr="00464D96">
        <w:rPr>
          <w:rFonts w:ascii="Times New Roman" w:hAnsi="Times New Roman" w:cs="Times New Roman"/>
          <w:sz w:val="24"/>
          <w:szCs w:val="28"/>
        </w:rPr>
        <w:t xml:space="preserve">Guangdong Province has proposed to actively develop the marine </w:t>
      </w:r>
      <w:r w:rsidR="00DA3C66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511999" w:rsidRPr="00464D96">
        <w:rPr>
          <w:rFonts w:ascii="Times New Roman" w:hAnsi="Times New Roman" w:cs="Times New Roman"/>
          <w:sz w:val="24"/>
          <w:szCs w:val="28"/>
        </w:rPr>
        <w:t>engineering industry</w:t>
      </w:r>
      <w:r w:rsidR="00E16E8C" w:rsidRPr="00464D96">
        <w:rPr>
          <w:rFonts w:ascii="Times New Roman" w:hAnsi="Times New Roman" w:cs="Times New Roman"/>
          <w:sz w:val="24"/>
          <w:szCs w:val="28"/>
        </w:rPr>
        <w:t xml:space="preserve"> in </w:t>
      </w:r>
      <w:r w:rsidR="00F13C41" w:rsidRPr="00464D96">
        <w:rPr>
          <w:rFonts w:ascii="Times New Roman" w:hAnsi="Times New Roman" w:cs="Times New Roman"/>
          <w:i/>
          <w:sz w:val="24"/>
          <w:szCs w:val="28"/>
        </w:rPr>
        <w:t>the 13th five-year plan</w:t>
      </w:r>
      <w:r w:rsidR="00F13C41" w:rsidRPr="00464D96">
        <w:rPr>
          <w:rFonts w:ascii="Times New Roman" w:hAnsi="Times New Roman" w:cs="Times New Roman"/>
          <w:sz w:val="24"/>
          <w:szCs w:val="28"/>
        </w:rPr>
        <w:t xml:space="preserve"> for the development of emerging industries</w:t>
      </w:r>
      <w:r w:rsidR="00A20DEA">
        <w:rPr>
          <w:rFonts w:ascii="Times New Roman" w:hAnsi="Times New Roman" w:cs="Times New Roman" w:hint="eastAsia"/>
          <w:sz w:val="24"/>
          <w:szCs w:val="28"/>
        </w:rPr>
        <w:t>.</w:t>
      </w:r>
      <w:r w:rsidR="001360E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This development was setback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somewhat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>by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severe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0302FD" w:rsidRPr="00464D96">
        <w:rPr>
          <w:rFonts w:ascii="Times New Roman" w:hAnsi="Times New Roman" w:cs="Times New Roman"/>
          <w:sz w:val="24"/>
          <w:szCs w:val="28"/>
        </w:rPr>
        <w:t>material failure</w:t>
      </w:r>
      <w:r w:rsidR="00A20DEA">
        <w:rPr>
          <w:rFonts w:ascii="Times New Roman" w:hAnsi="Times New Roman" w:cs="Times New Roman" w:hint="eastAsia"/>
          <w:sz w:val="24"/>
          <w:szCs w:val="28"/>
        </w:rPr>
        <w:t>s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 under </w:t>
      </w:r>
      <w:r w:rsidR="00B60B80" w:rsidRPr="00464D96">
        <w:rPr>
          <w:rFonts w:ascii="Times New Roman" w:hAnsi="Times New Roman" w:cs="Times New Roman"/>
          <w:sz w:val="24"/>
          <w:szCs w:val="28"/>
        </w:rPr>
        <w:t xml:space="preserve">complicated </w:t>
      </w:r>
      <w:r w:rsidR="00870484" w:rsidRPr="00464D96">
        <w:rPr>
          <w:rFonts w:ascii="Times New Roman" w:hAnsi="Times New Roman" w:cs="Times New Roman"/>
          <w:sz w:val="24"/>
          <w:szCs w:val="28"/>
        </w:rPr>
        <w:t>marine environment</w:t>
      </w:r>
      <w:r w:rsidR="00D34B7C" w:rsidRPr="00464D96">
        <w:rPr>
          <w:rFonts w:ascii="Times New Roman" w:hAnsi="Times New Roman" w:cs="Times New Roman"/>
          <w:sz w:val="24"/>
          <w:szCs w:val="28"/>
        </w:rPr>
        <w:t xml:space="preserve">, especially in </w:t>
      </w:r>
      <w:r w:rsidR="00234B80" w:rsidRPr="00464D96">
        <w:rPr>
          <w:rFonts w:ascii="Times New Roman" w:hAnsi="Times New Roman" w:cs="Times New Roman"/>
          <w:sz w:val="24"/>
          <w:szCs w:val="28"/>
        </w:rPr>
        <w:t>the South China Sea</w:t>
      </w:r>
      <w:r w:rsidR="00511999" w:rsidRPr="00464D96">
        <w:rPr>
          <w:rFonts w:ascii="Times New Roman" w:hAnsi="Times New Roman" w:cs="Times New Roman"/>
          <w:sz w:val="24"/>
          <w:szCs w:val="28"/>
        </w:rPr>
        <w:t>.</w:t>
      </w:r>
      <w:r w:rsidR="00D175A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I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 is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therefore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urgent to establish an intelligent </w:t>
      </w:r>
      <w:commentRangeStart w:id="4"/>
      <w:r w:rsidR="00A20DEA">
        <w:rPr>
          <w:rFonts w:ascii="Times New Roman" w:hAnsi="Times New Roman" w:cs="Times New Roman" w:hint="eastAsia"/>
          <w:sz w:val="24"/>
          <w:szCs w:val="28"/>
        </w:rPr>
        <w:t>performance</w:t>
      </w:r>
      <w:commentRangeEnd w:id="4"/>
      <w:r w:rsidR="00243E4F">
        <w:rPr>
          <w:rStyle w:val="aff0"/>
        </w:rPr>
        <w:commentReference w:id="4"/>
      </w:r>
      <w:ins w:id="5" w:author="Ove Jason" w:date="2019-05-26T23:48:00Z">
        <w:r w:rsidR="003169EB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6" w:author="Ove Jason" w:date="2019-05-26T23:48:00Z">
        <w:r w:rsidR="00A20DEA" w:rsidDel="003169EB">
          <w:rPr>
            <w:rFonts w:ascii="Times New Roman" w:hAnsi="Times New Roman" w:cs="Times New Roman" w:hint="eastAsia"/>
            <w:sz w:val="24"/>
            <w:szCs w:val="28"/>
          </w:rPr>
          <w:delText>-</w:delText>
        </w:r>
      </w:del>
      <w:r w:rsidR="00A20DEA">
        <w:rPr>
          <w:rFonts w:ascii="Times New Roman" w:hAnsi="Times New Roman" w:cs="Times New Roman" w:hint="eastAsia"/>
          <w:sz w:val="24"/>
          <w:szCs w:val="28"/>
        </w:rPr>
        <w:t>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>protection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system </w:t>
      </w:r>
      <w:r w:rsidR="00A20DEA">
        <w:rPr>
          <w:rFonts w:ascii="Times New Roman" w:hAnsi="Times New Roman" w:cs="Times New Roman" w:hint="eastAsia"/>
          <w:sz w:val="24"/>
          <w:szCs w:val="28"/>
        </w:rPr>
        <w:t>of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the service </w:t>
      </w:r>
      <w:r w:rsidR="00A20DEA">
        <w:rPr>
          <w:rFonts w:ascii="Times New Roman" w:hAnsi="Times New Roman" w:cs="Times New Roman" w:hint="eastAsia"/>
          <w:sz w:val="24"/>
          <w:szCs w:val="28"/>
        </w:rPr>
        <w:t>integrity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of 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materials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in key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873EB4" w:rsidRPr="00464D96">
        <w:rPr>
          <w:rFonts w:ascii="Times New Roman" w:hAnsi="Times New Roman" w:cs="Times New Roman"/>
          <w:sz w:val="24"/>
          <w:szCs w:val="28"/>
        </w:rPr>
        <w:t>engineering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 facilities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, so as to provide technical </w:t>
      </w:r>
      <w:r w:rsidR="00A20DEA">
        <w:rPr>
          <w:rFonts w:ascii="Times New Roman" w:hAnsi="Times New Roman" w:cs="Times New Roman" w:hint="eastAsia"/>
          <w:sz w:val="24"/>
          <w:szCs w:val="28"/>
        </w:rPr>
        <w:t>assurance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for their safe </w:t>
      </w:r>
      <w:r w:rsidR="00A20DEA">
        <w:rPr>
          <w:rFonts w:ascii="Times New Roman" w:hAnsi="Times New Roman" w:cs="Times New Roman" w:hint="eastAsia"/>
          <w:sz w:val="24"/>
          <w:szCs w:val="28"/>
        </w:rPr>
        <w:t>operation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service </w:t>
      </w:r>
      <w:r w:rsidR="003A60DE" w:rsidRPr="00464D96">
        <w:rPr>
          <w:rFonts w:ascii="Times New Roman" w:hAnsi="Times New Roman" w:cs="Times New Roman"/>
          <w:sz w:val="24"/>
          <w:szCs w:val="28"/>
        </w:rPr>
        <w:t>life extension.</w:t>
      </w:r>
    </w:p>
    <w:p w14:paraId="333F8FD8" w14:textId="256B90CC" w:rsidR="008E50D9" w:rsidRDefault="00F461EE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0C7E49" w:rsidRPr="00464D96">
        <w:rPr>
          <w:rFonts w:ascii="Times New Roman" w:hAnsi="Times New Roman" w:cs="Times New Roman"/>
          <w:sz w:val="24"/>
          <w:szCs w:val="28"/>
        </w:rPr>
        <w:t>rapid development of information technology</w:t>
      </w:r>
      <w:r w:rsidR="008D07E6" w:rsidRPr="00464D96">
        <w:rPr>
          <w:rFonts w:ascii="Times New Roman" w:hAnsi="Times New Roman" w:cs="Times New Roman"/>
          <w:sz w:val="24"/>
          <w:szCs w:val="28"/>
        </w:rPr>
        <w:t xml:space="preserve"> in recent years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 makes the </w:t>
      </w:r>
      <w:r w:rsidR="00A20DEA">
        <w:rPr>
          <w:rFonts w:ascii="Times New Roman" w:hAnsi="Times New Roman" w:cs="Times New Roman" w:hint="eastAsia"/>
          <w:sz w:val="24"/>
          <w:szCs w:val="28"/>
        </w:rPr>
        <w:t>application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37508" w:rsidRPr="00464D96">
        <w:rPr>
          <w:rFonts w:ascii="Times New Roman" w:hAnsi="Times New Roman" w:cs="Times New Roman"/>
          <w:sz w:val="24"/>
          <w:szCs w:val="28"/>
        </w:rPr>
        <w:t>of</w:t>
      </w:r>
      <w:r w:rsidR="00E711D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C0683" w:rsidRPr="00464D96">
        <w:rPr>
          <w:rFonts w:ascii="Times New Roman" w:hAnsi="Times New Roman" w:cs="Times New Roman"/>
          <w:sz w:val="24"/>
          <w:szCs w:val="28"/>
        </w:rPr>
        <w:t>d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igital </w:t>
      </w:r>
      <w:r w:rsidR="008C0683" w:rsidRPr="00464D96">
        <w:rPr>
          <w:rFonts w:ascii="Times New Roman" w:hAnsi="Times New Roman" w:cs="Times New Roman"/>
          <w:sz w:val="24"/>
          <w:szCs w:val="28"/>
        </w:rPr>
        <w:t>t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win system in industries </w:t>
      </w:r>
      <w:r w:rsidR="00A20DEA">
        <w:rPr>
          <w:rFonts w:ascii="Times New Roman" w:hAnsi="Times New Roman" w:cs="Times New Roman" w:hint="eastAsia"/>
          <w:sz w:val="24"/>
          <w:szCs w:val="28"/>
        </w:rPr>
        <w:t>readily feasible</w:t>
      </w:r>
      <w:r w:rsidR="00637508" w:rsidRPr="00464D96">
        <w:rPr>
          <w:rFonts w:ascii="Times New Roman" w:hAnsi="Times New Roman" w:cs="Times New Roman"/>
          <w:sz w:val="24"/>
          <w:szCs w:val="28"/>
        </w:rPr>
        <w:t>.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Start w:id="7" w:name="OLE_LINK92"/>
      <w:bookmarkStart w:id="8" w:name="OLE_LINK93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digital twin system for </w:t>
      </w:r>
      <w:bookmarkStart w:id="9" w:name="OLE_LINK65"/>
      <w:bookmarkStart w:id="10" w:name="OLE_LINK66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engineering materials performance </w:t>
      </w:r>
      <w:bookmarkEnd w:id="9"/>
      <w:bookmarkEnd w:id="10"/>
      <w:r w:rsidR="00A20DEA">
        <w:rPr>
          <w:rFonts w:ascii="Times New Roman" w:hAnsi="Times New Roman" w:cs="Times New Roman" w:hint="eastAsia"/>
          <w:i/>
          <w:sz w:val="24"/>
          <w:szCs w:val="28"/>
        </w:rPr>
        <w:t>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/>
          <w:sz w:val="24"/>
          <w:szCs w:val="28"/>
        </w:rPr>
        <w:t>(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hereinafter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referred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to as “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he </w:t>
      </w:r>
      <w:proofErr w:type="spellStart"/>
      <w:r w:rsidR="0078262E" w:rsidRPr="005950D8">
        <w:rPr>
          <w:rFonts w:ascii="Times New Roman" w:hAnsi="Times New Roman" w:cs="Times New Roman"/>
          <w:i/>
          <w:sz w:val="24"/>
          <w:szCs w:val="28"/>
        </w:rPr>
        <w:t>D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i</w:t>
      </w:r>
      <w:r w:rsidR="0078262E" w:rsidRPr="005950D8">
        <w:rPr>
          <w:rFonts w:ascii="Times New Roman" w:hAnsi="Times New Roman" w:cs="Times New Roman"/>
          <w:i/>
          <w:sz w:val="24"/>
          <w:szCs w:val="28"/>
        </w:rPr>
        <w:t>T</w:t>
      </w:r>
      <w:r w:rsidR="00B23644" w:rsidRPr="005950D8">
        <w:rPr>
          <w:rFonts w:ascii="Times New Roman" w:hAnsi="Times New Roman" w:cs="Times New Roman"/>
          <w:i/>
          <w:sz w:val="24"/>
          <w:szCs w:val="28"/>
        </w:rPr>
        <w:t>S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EMPA</w:t>
      </w:r>
      <w:proofErr w:type="spellEnd"/>
      <w:r w:rsidR="00B23644" w:rsidRPr="00464D96">
        <w:rPr>
          <w:rFonts w:ascii="Times New Roman" w:hAnsi="Times New Roman" w:cs="Times New Roman"/>
          <w:sz w:val="24"/>
          <w:szCs w:val="28"/>
        </w:rPr>
        <w:t>”)</w:t>
      </w:r>
      <w:bookmarkEnd w:id="7"/>
      <w:bookmarkEnd w:id="8"/>
      <w:r w:rsidR="000F6CC8" w:rsidRPr="00464D96">
        <w:rPr>
          <w:rFonts w:ascii="Times New Roman" w:hAnsi="Times New Roman" w:cs="Times New Roman"/>
          <w:sz w:val="24"/>
          <w:szCs w:val="28"/>
        </w:rPr>
        <w:t xml:space="preserve"> proposed in </w:t>
      </w:r>
      <w:r w:rsidR="00A20DEA">
        <w:rPr>
          <w:rFonts w:ascii="Times New Roman" w:hAnsi="Times New Roman" w:cs="Times New Roman" w:hint="eastAsia"/>
          <w:sz w:val="24"/>
          <w:szCs w:val="28"/>
        </w:rPr>
        <w:t>this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D0627B" w:rsidRPr="00464D96">
        <w:rPr>
          <w:rFonts w:ascii="Times New Roman" w:hAnsi="Times New Roman" w:cs="Times New Roman"/>
          <w:sz w:val="24"/>
          <w:szCs w:val="28"/>
        </w:rPr>
        <w:t xml:space="preserve">will </w:t>
      </w:r>
      <w:ins w:id="11" w:author="Ove Jason" w:date="2019-05-27T00:52:00Z">
        <w:r w:rsidR="00A218B0" w:rsidRPr="00464D96">
          <w:rPr>
            <w:rFonts w:ascii="Times New Roman" w:hAnsi="Times New Roman" w:cs="Times New Roman"/>
            <w:sz w:val="24"/>
            <w:szCs w:val="28"/>
          </w:rPr>
          <w:t>extract</w:t>
        </w:r>
        <w:r w:rsidR="00A218B0">
          <w:rPr>
            <w:rFonts w:ascii="Times New Roman" w:hAnsi="Times New Roman" w:cs="Times New Roman" w:hint="eastAsia"/>
            <w:sz w:val="24"/>
            <w:szCs w:val="28"/>
          </w:rPr>
          <w:t>ing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physical model</w:t>
        </w:r>
        <w:r w:rsidR="00A218B0">
          <w:rPr>
            <w:rFonts w:ascii="Times New Roman" w:hAnsi="Times New Roman" w:cs="Times New Roman" w:hint="eastAsia"/>
            <w:sz w:val="24"/>
            <w:szCs w:val="28"/>
          </w:rPr>
          <w:t>s</w:t>
        </w:r>
        <w:r w:rsidR="00A218B0">
          <w:rPr>
            <w:rFonts w:ascii="Times New Roman" w:hAnsi="Times New Roman" w:cs="Times New Roman"/>
            <w:sz w:val="24"/>
            <w:szCs w:val="28"/>
          </w:rPr>
          <w:t xml:space="preserve"> and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construct the digital simulation model for failure </w:t>
      </w:r>
      <w:r w:rsidR="007B4B91">
        <w:rPr>
          <w:rFonts w:ascii="Times New Roman" w:hAnsi="Times New Roman" w:cs="Times New Roman" w:hint="eastAsia"/>
          <w:sz w:val="24"/>
          <w:szCs w:val="28"/>
        </w:rPr>
        <w:t>processes</w:t>
      </w:r>
      <w:ins w:id="12" w:author="Ove Jason" w:date="2019-05-27T00:55:00Z">
        <w:r w:rsidR="00A218B0">
          <w:rPr>
            <w:rFonts w:ascii="Times New Roman" w:hAnsi="Times New Roman" w:cs="Times New Roman"/>
            <w:sz w:val="24"/>
            <w:szCs w:val="28"/>
          </w:rPr>
          <w:t xml:space="preserve"> with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ins w:id="13" w:author="Ove Jason" w:date="2019-05-27T00:56:00Z"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data mining and artificial intelligence 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that </w:t>
      </w:r>
      <w:r w:rsidR="007B4B91">
        <w:rPr>
          <w:rFonts w:ascii="Times New Roman" w:hAnsi="Times New Roman" w:cs="Times New Roman" w:hint="eastAsia"/>
          <w:sz w:val="24"/>
          <w:szCs w:val="28"/>
        </w:rPr>
        <w:t>establish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the mapping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(digital twin) 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between simulation and </w:t>
      </w:r>
      <w:r w:rsidR="007B4B91">
        <w:rPr>
          <w:rFonts w:ascii="Times New Roman" w:hAnsi="Times New Roman" w:cs="Times New Roman" w:hint="eastAsia"/>
          <w:sz w:val="24"/>
          <w:szCs w:val="28"/>
        </w:rPr>
        <w:t>physical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engineering materials and equipment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14" w:author="Ove Jason" w:date="2019-05-27T00:53:00Z"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 xml:space="preserve">by </w:delText>
        </w:r>
      </w:del>
      <w:del w:id="15" w:author="Ove Jason" w:date="2019-05-27T00:52:00Z"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>extract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ing</w:delText>
        </w:r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 physical model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s</w:delText>
        </w:r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C305B4" w:rsidRPr="00464D96">
        <w:rPr>
          <w:rFonts w:ascii="Times New Roman" w:hAnsi="Times New Roman" w:cs="Times New Roman"/>
          <w:sz w:val="24"/>
          <w:szCs w:val="28"/>
        </w:rPr>
        <w:t xml:space="preserve">from huge amount of material service performance data, which is </w:t>
      </w:r>
      <w:r w:rsidR="00BB76E5">
        <w:rPr>
          <w:rFonts w:ascii="Times New Roman" w:hAnsi="Times New Roman" w:cs="Times New Roman" w:hint="eastAsia"/>
          <w:sz w:val="24"/>
          <w:szCs w:val="28"/>
        </w:rPr>
        <w:t>generated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305B4" w:rsidRPr="00464D96">
        <w:rPr>
          <w:rFonts w:ascii="Times New Roman" w:hAnsi="Times New Roman" w:cs="Times New Roman"/>
          <w:sz w:val="24"/>
          <w:szCs w:val="28"/>
        </w:rPr>
        <w:t>from</w:t>
      </w:r>
      <w:r w:rsidR="00203D9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various </w:t>
      </w:r>
      <w:r w:rsidR="00BB76E5">
        <w:rPr>
          <w:rFonts w:ascii="Times New Roman" w:hAnsi="Times New Roman" w:cs="Times New Roman" w:hint="eastAsia"/>
          <w:sz w:val="24"/>
          <w:szCs w:val="28"/>
        </w:rPr>
        <w:t>la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b </w:t>
      </w:r>
      <w:r w:rsidR="00E33092" w:rsidRPr="00464D96">
        <w:rPr>
          <w:rFonts w:ascii="Times New Roman" w:hAnsi="Times New Roman" w:cs="Times New Roman"/>
          <w:sz w:val="24"/>
          <w:szCs w:val="28"/>
        </w:rPr>
        <w:t>experiments under multi</w:t>
      </w:r>
      <w:ins w:id="16" w:author="Ove Jason" w:date="2019-05-27T10:04:00Z">
        <w:r w:rsidR="00D44854">
          <w:rPr>
            <w:rFonts w:ascii="Times New Roman" w:hAnsi="Times New Roman" w:cs="Times New Roman"/>
            <w:sz w:val="24"/>
            <w:szCs w:val="28"/>
          </w:rPr>
          <w:t>-</w:t>
        </w:r>
      </w:ins>
      <w:r w:rsidR="00E33092" w:rsidRPr="00464D96">
        <w:rPr>
          <w:rFonts w:ascii="Times New Roman" w:hAnsi="Times New Roman" w:cs="Times New Roman"/>
          <w:sz w:val="24"/>
          <w:szCs w:val="28"/>
        </w:rPr>
        <w:t xml:space="preserve">scale, </w:t>
      </w:r>
      <w:r w:rsidR="00BB76E5">
        <w:rPr>
          <w:rFonts w:ascii="Times New Roman" w:hAnsi="Times New Roman" w:cs="Times New Roman" w:hint="eastAsia"/>
          <w:sz w:val="24"/>
          <w:szCs w:val="28"/>
        </w:rPr>
        <w:t>multi-variable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coupling and </w:t>
      </w:r>
      <w:r w:rsidR="00BB76E5">
        <w:rPr>
          <w:rFonts w:ascii="Times New Roman" w:hAnsi="Times New Roman" w:cs="Times New Roman" w:hint="eastAsia"/>
          <w:sz w:val="24"/>
          <w:szCs w:val="28"/>
        </w:rPr>
        <w:t>critical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conditions, and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from </w:t>
      </w:r>
      <w:del w:id="17" w:author="Ove Jason" w:date="2019-05-27T00:56:00Z">
        <w:r w:rsidR="00E33092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data mining and artificial intelligence 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processing</w:delText>
        </w:r>
      </w:del>
      <w:r w:rsidR="007B4B91">
        <w:rPr>
          <w:rFonts w:ascii="Times New Roman" w:hAnsi="Times New Roman" w:cs="Times New Roman" w:hint="eastAsia"/>
          <w:sz w:val="24"/>
          <w:szCs w:val="28"/>
        </w:rPr>
        <w:t>.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0C9B" w:rsidRPr="00464D96">
        <w:rPr>
          <w:rFonts w:ascii="Times New Roman" w:hAnsi="Times New Roman" w:cs="Times New Roman"/>
          <w:sz w:val="24"/>
          <w:szCs w:val="28"/>
        </w:rPr>
        <w:t xml:space="preserve">Taking advantage of the iteration of on-site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and real-time </w:t>
      </w:r>
      <w:r w:rsidR="007B4B91">
        <w:rPr>
          <w:rFonts w:ascii="Times New Roman" w:hAnsi="Times New Roman" w:cs="Times New Roman" w:hint="eastAsia"/>
          <w:sz w:val="24"/>
          <w:szCs w:val="28"/>
        </w:rPr>
        <w:t>monitoring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data, </w:t>
      </w:r>
      <w:proofErr w:type="spellStart"/>
      <w:r w:rsidR="007B4B91" w:rsidRPr="009F1147">
        <w:rPr>
          <w:rFonts w:ascii="Times New Roman" w:hAnsi="Times New Roman" w:cs="Times New Roman"/>
          <w:i/>
          <w:sz w:val="24"/>
          <w:szCs w:val="28"/>
        </w:rPr>
        <w:t>D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7B4B91" w:rsidRPr="009F1147">
        <w:rPr>
          <w:rFonts w:ascii="Times New Roman" w:hAnsi="Times New Roman" w:cs="Times New Roman"/>
          <w:i/>
          <w:sz w:val="24"/>
          <w:szCs w:val="28"/>
        </w:rPr>
        <w:t>TS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EMPA</w:t>
      </w:r>
      <w:proofErr w:type="spellEnd"/>
      <w:r w:rsidR="007B4B91" w:rsidRPr="00464D96" w:rsidDel="007B4B91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will be able to improve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prediction </w:t>
      </w:r>
      <w:r w:rsidR="007B4B91">
        <w:rPr>
          <w:rFonts w:ascii="Times New Roman" w:hAnsi="Times New Roman" w:cs="Times New Roman" w:hint="eastAsia"/>
          <w:sz w:val="24"/>
          <w:szCs w:val="28"/>
        </w:rPr>
        <w:t>accuracy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>for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performance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evaluation of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C9674B" w:rsidRPr="00464D96">
        <w:rPr>
          <w:rFonts w:ascii="Times New Roman" w:hAnsi="Times New Roman" w:cs="Times New Roman"/>
          <w:sz w:val="24"/>
          <w:szCs w:val="28"/>
        </w:rPr>
        <w:t>materials</w:t>
      </w:r>
      <w:ins w:id="18" w:author="Ove Jason" w:date="2019-05-27T00:14:00Z">
        <w:r w:rsidR="00762046">
          <w:rPr>
            <w:rFonts w:ascii="Times New Roman" w:hAnsi="Times New Roman" w:cs="Times New Roman"/>
            <w:sz w:val="24"/>
            <w:szCs w:val="28"/>
          </w:rPr>
          <w:t xml:space="preserve"> and </w:t>
        </w:r>
      </w:ins>
      <w:ins w:id="19" w:author="Ove Jason" w:date="2019-05-27T00:34:00Z">
        <w:r w:rsidR="00C7014C" w:rsidRPr="00C7014C">
          <w:rPr>
            <w:rFonts w:ascii="Times New Roman" w:hAnsi="Times New Roman" w:cs="Times New Roman"/>
            <w:sz w:val="24"/>
            <w:szCs w:val="28"/>
          </w:rPr>
          <w:t>facilities</w:t>
        </w:r>
      </w:ins>
      <w:ins w:id="20" w:author="Ove Jason" w:date="2019-05-27T00:45:00Z">
        <w:r w:rsidR="00CA15D0">
          <w:rPr>
            <w:rFonts w:ascii="Times New Roman" w:hAnsi="Times New Roman" w:cs="Times New Roman"/>
            <w:sz w:val="24"/>
            <w:szCs w:val="28"/>
          </w:rPr>
          <w:t>,</w:t>
        </w:r>
      </w:ins>
      <w:ins w:id="21" w:author="Ove Jason" w:date="2019-05-27T00:46:00Z">
        <w:r w:rsidR="00CA15D0">
          <w:rPr>
            <w:rFonts w:ascii="Times New Roman" w:hAnsi="Times New Roman" w:cs="Times New Roman"/>
            <w:sz w:val="24"/>
            <w:szCs w:val="28"/>
          </w:rPr>
          <w:t xml:space="preserve"> and </w:t>
        </w:r>
        <w:r w:rsidR="00CA15D0" w:rsidRPr="00CA15D0">
          <w:rPr>
            <w:rFonts w:ascii="Times New Roman" w:hAnsi="Times New Roman" w:cs="Times New Roman"/>
            <w:sz w:val="24"/>
            <w:szCs w:val="28"/>
          </w:rPr>
          <w:t>realize</w:t>
        </w:r>
        <w:r w:rsidR="00CA15D0">
          <w:rPr>
            <w:rFonts w:ascii="Times New Roman" w:hAnsi="Times New Roman" w:cs="Times New Roman"/>
            <w:sz w:val="24"/>
            <w:szCs w:val="28"/>
          </w:rPr>
          <w:t xml:space="preserve"> 3D </w:t>
        </w:r>
        <w:r w:rsidR="00CA15D0" w:rsidRPr="00CA15D0">
          <w:rPr>
            <w:rFonts w:ascii="Times New Roman" w:hAnsi="Times New Roman" w:cs="Times New Roman"/>
            <w:sz w:val="24"/>
            <w:szCs w:val="28"/>
          </w:rPr>
          <w:t>visualization</w:t>
        </w:r>
        <w:r w:rsidR="00CA15D0">
          <w:rPr>
            <w:rFonts w:ascii="Times New Roman" w:hAnsi="Times New Roman" w:cs="Times New Roman"/>
            <w:sz w:val="24"/>
            <w:szCs w:val="28"/>
          </w:rPr>
          <w:t xml:space="preserve"> of relevant data</w:t>
        </w:r>
      </w:ins>
      <w:r w:rsidR="00C9674B" w:rsidRPr="00464D96">
        <w:rPr>
          <w:rFonts w:ascii="Times New Roman" w:hAnsi="Times New Roman" w:cs="Times New Roman"/>
          <w:sz w:val="24"/>
          <w:szCs w:val="28"/>
        </w:rPr>
        <w:t>.</w:t>
      </w:r>
      <w:r w:rsidR="009B2F82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22" w:name="OLE_LINK3"/>
      <w:bookmarkStart w:id="23" w:name="OLE_LINK4"/>
      <w:r w:rsidR="007B4B91">
        <w:rPr>
          <w:rFonts w:ascii="Times New Roman" w:hAnsi="Times New Roman" w:cs="Times New Roman" w:hint="eastAsia"/>
          <w:sz w:val="24"/>
          <w:szCs w:val="28"/>
        </w:rPr>
        <w:t>At present</w:t>
      </w:r>
      <w:ins w:id="24" w:author="Ove Jason" w:date="2019-05-27T01:00:00Z">
        <w:r w:rsidR="00567CEC">
          <w:rPr>
            <w:rFonts w:ascii="Times New Roman" w:hAnsi="Times New Roman" w:cs="Times New Roman"/>
            <w:sz w:val="24"/>
            <w:szCs w:val="28"/>
          </w:rPr>
          <w:t>,</w:t>
        </w:r>
      </w:ins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25" w:author="Ove Jason" w:date="2019-05-27T01:10:00Z">
        <w:r w:rsidR="007B4B91" w:rsidDel="00454663">
          <w:rPr>
            <w:rFonts w:ascii="Times New Roman" w:hAnsi="Times New Roman" w:cs="Times New Roman" w:hint="eastAsia"/>
            <w:sz w:val="24"/>
            <w:szCs w:val="28"/>
          </w:rPr>
          <w:delText>there is a</w:delText>
        </w:r>
      </w:del>
      <w:ins w:id="26" w:author="Ove Jason" w:date="2019-05-27T01:10:00Z">
        <w:r w:rsidR="00454663">
          <w:rPr>
            <w:rFonts w:ascii="Times New Roman" w:hAnsi="Times New Roman" w:cs="Times New Roman"/>
            <w:sz w:val="24"/>
            <w:szCs w:val="28"/>
          </w:rPr>
          <w:t>the</w:t>
        </w:r>
      </w:ins>
      <w:r w:rsidR="00562334" w:rsidRPr="00464D96">
        <w:rPr>
          <w:rFonts w:ascii="Times New Roman" w:hAnsi="Times New Roman" w:cs="Times New Roman"/>
          <w:sz w:val="24"/>
          <w:szCs w:val="28"/>
        </w:rPr>
        <w:t xml:space="preserve"> lack </w:t>
      </w:r>
      <w:r w:rsidR="00C447ED" w:rsidRPr="00464D96">
        <w:rPr>
          <w:rFonts w:ascii="Times New Roman" w:hAnsi="Times New Roman" w:cs="Times New Roman"/>
          <w:sz w:val="24"/>
          <w:szCs w:val="28"/>
        </w:rPr>
        <w:t>of performance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data</w:t>
      </w:r>
      <w:r w:rsidR="00C447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for </w:t>
      </w:r>
      <w:r w:rsidR="00C447ED" w:rsidRPr="00464D96">
        <w:rPr>
          <w:rFonts w:ascii="Times New Roman" w:hAnsi="Times New Roman" w:cs="Times New Roman"/>
          <w:sz w:val="24"/>
          <w:szCs w:val="28"/>
        </w:rPr>
        <w:t>engineering material</w:t>
      </w:r>
      <w:r w:rsidR="00116948" w:rsidRPr="00464D96">
        <w:rPr>
          <w:rFonts w:ascii="Times New Roman" w:hAnsi="Times New Roman" w:cs="Times New Roman"/>
          <w:sz w:val="24"/>
          <w:szCs w:val="28"/>
        </w:rPr>
        <w:t>s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6948" w:rsidRPr="00464D96">
        <w:rPr>
          <w:rFonts w:ascii="Times New Roman" w:hAnsi="Times New Roman" w:cs="Times New Roman"/>
          <w:sz w:val="24"/>
          <w:szCs w:val="28"/>
        </w:rPr>
        <w:t>under complicated marine service condition</w:t>
      </w:r>
      <w:r w:rsidR="00B82FBF" w:rsidRPr="00464D96">
        <w:rPr>
          <w:rFonts w:ascii="Times New Roman" w:hAnsi="Times New Roman" w:cs="Times New Roman"/>
          <w:sz w:val="24"/>
          <w:szCs w:val="28"/>
        </w:rPr>
        <w:t>s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ins w:id="27" w:author="Ove Jason" w:date="2019-05-27T01:10:00Z">
        <w:r w:rsidR="00454663">
          <w:rPr>
            <w:rFonts w:ascii="Times New Roman" w:hAnsi="Times New Roman" w:cs="Times New Roman"/>
            <w:sz w:val="24"/>
            <w:szCs w:val="28"/>
          </w:rPr>
          <w:t xml:space="preserve">the </w:t>
        </w:r>
      </w:ins>
      <w:r w:rsidR="007B4B91">
        <w:rPr>
          <w:rFonts w:ascii="Times New Roman" w:hAnsi="Times New Roman" w:cs="Times New Roman" w:hint="eastAsia"/>
          <w:sz w:val="24"/>
          <w:szCs w:val="28"/>
        </w:rPr>
        <w:t>uncertainty on the</w:t>
      </w:r>
      <w:r w:rsidR="00E143A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materials </w:t>
      </w:r>
      <w:r w:rsidR="00E143AE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, </w:t>
      </w:r>
      <w:r w:rsidR="00260F6E" w:rsidRPr="00454663">
        <w:rPr>
          <w:rFonts w:ascii="Times New Roman" w:hAnsi="Times New Roman" w:cs="Times New Roman"/>
          <w:b/>
          <w:color w:val="FF0000"/>
          <w:sz w:val="24"/>
          <w:szCs w:val="28"/>
          <w:rPrChange w:id="28" w:author="Ove Jason" w:date="2019-05-27T01:09:00Z">
            <w:rPr>
              <w:rFonts w:ascii="Times New Roman" w:hAnsi="Times New Roman" w:cs="Times New Roman"/>
              <w:sz w:val="24"/>
              <w:szCs w:val="28"/>
            </w:rPr>
          </w:rPrChange>
        </w:rPr>
        <w:t>which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 is further exacerbated by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the inadequacy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of on-site </w:t>
      </w:r>
      <w:r w:rsidR="00260F6E">
        <w:rPr>
          <w:rFonts w:ascii="Times New Roman" w:hAnsi="Times New Roman" w:cs="Times New Roman" w:hint="eastAsia"/>
          <w:sz w:val="24"/>
          <w:szCs w:val="28"/>
        </w:rPr>
        <w:t>monitoring techniques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260F6E">
        <w:rPr>
          <w:rFonts w:ascii="Times New Roman" w:hAnsi="Times New Roman" w:cs="Times New Roman" w:hint="eastAsia"/>
          <w:sz w:val="24"/>
          <w:szCs w:val="28"/>
        </w:rPr>
        <w:t>large</w:t>
      </w:r>
      <w:ins w:id="29" w:author="Ove Jason" w:date="2019-05-27T01:16:00Z">
        <w:r w:rsidR="00DB0FBF">
          <w:rPr>
            <w:rFonts w:ascii="Times New Roman" w:hAnsi="Times New Roman" w:cs="Times New Roman"/>
            <w:sz w:val="24"/>
            <w:szCs w:val="28"/>
          </w:rPr>
          <w:t xml:space="preserve">/full </w:t>
        </w:r>
      </w:ins>
      <w:del w:id="30" w:author="Ove Jason" w:date="2019-05-27T01:16:00Z">
        <w:r w:rsidR="00B82FBF" w:rsidRPr="00464D96" w:rsidDel="00DB0FBF">
          <w:rPr>
            <w:rFonts w:ascii="Times New Roman" w:hAnsi="Times New Roman" w:cs="Times New Roman"/>
            <w:sz w:val="24"/>
            <w:szCs w:val="28"/>
          </w:rPr>
          <w:delText>-</w:delText>
        </w:r>
      </w:del>
      <w:r w:rsidR="0078262E" w:rsidRPr="00464D96">
        <w:rPr>
          <w:rFonts w:ascii="Times New Roman" w:hAnsi="Times New Roman" w:cs="Times New Roman"/>
          <w:sz w:val="24"/>
          <w:szCs w:val="28"/>
        </w:rPr>
        <w:t>scale test facilities</w:t>
      </w:r>
      <w:bookmarkEnd w:id="22"/>
      <w:bookmarkEnd w:id="23"/>
      <w:r w:rsidR="0078262E" w:rsidRPr="00464D96">
        <w:rPr>
          <w:rFonts w:ascii="Times New Roman" w:hAnsi="Times New Roman" w:cs="Times New Roman"/>
          <w:sz w:val="24"/>
          <w:szCs w:val="28"/>
        </w:rPr>
        <w:t>,</w:t>
      </w:r>
      <w:r w:rsidR="0078262E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ins w:id="31" w:author="Ove Jason" w:date="2019-05-27T01:11:00Z">
        <w:r w:rsidR="001571A8">
          <w:rPr>
            <w:rFonts w:ascii="Times New Roman" w:hAnsi="Times New Roman" w:cs="Times New Roman"/>
            <w:sz w:val="24"/>
            <w:szCs w:val="28"/>
          </w:rPr>
          <w:t xml:space="preserve">result </w:t>
        </w:r>
      </w:ins>
      <w:ins w:id="32" w:author="Ove Jason" w:date="2019-05-27T01:12:00Z">
        <w:r w:rsidR="001571A8">
          <w:rPr>
            <w:rFonts w:ascii="Times New Roman" w:hAnsi="Times New Roman" w:cs="Times New Roman"/>
            <w:sz w:val="24"/>
            <w:szCs w:val="28"/>
          </w:rPr>
          <w:t xml:space="preserve">in the </w:t>
        </w:r>
        <w:r w:rsidR="001571A8" w:rsidRPr="001571A8">
          <w:rPr>
            <w:rFonts w:ascii="Times New Roman" w:hAnsi="Times New Roman" w:cs="Times New Roman"/>
            <w:sz w:val="24"/>
            <w:szCs w:val="28"/>
          </w:rPr>
          <w:lastRenderedPageBreak/>
          <w:t>incompetence</w:t>
        </w:r>
        <w:r w:rsidR="001571A8" w:rsidRPr="001571A8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  <w:r w:rsidR="001571A8">
          <w:rPr>
            <w:rFonts w:ascii="Times New Roman" w:hAnsi="Times New Roman" w:cs="Times New Roman"/>
            <w:sz w:val="24"/>
            <w:szCs w:val="28"/>
          </w:rPr>
          <w:t xml:space="preserve">of </w:t>
        </w:r>
      </w:ins>
      <w:del w:id="33" w:author="Ove Jason" w:date="2019-05-27T01:13:00Z">
        <w:r w:rsidR="00260F6E" w:rsidRPr="00454663" w:rsidDel="001571A8">
          <w:rPr>
            <w:rFonts w:ascii="Times New Roman" w:hAnsi="Times New Roman" w:cs="Times New Roman"/>
            <w:b/>
            <w:color w:val="FF0000"/>
            <w:sz w:val="24"/>
            <w:szCs w:val="28"/>
            <w:rPrChange w:id="34" w:author="Ove Jason" w:date="2019-05-27T01:09:00Z">
              <w:rPr>
                <w:rFonts w:ascii="Times New Roman" w:hAnsi="Times New Roman" w:cs="Times New Roman"/>
                <w:sz w:val="24"/>
                <w:szCs w:val="28"/>
              </w:rPr>
            </w:rPrChange>
          </w:rPr>
          <w:delText>which</w:delText>
        </w:r>
        <w:r w:rsidR="00260F6E" w:rsidDel="001571A8">
          <w:rPr>
            <w:rFonts w:ascii="Times New Roman" w:hAnsi="Times New Roman" w:cs="Times New Roman" w:hint="eastAsia"/>
            <w:sz w:val="24"/>
            <w:szCs w:val="28"/>
          </w:rPr>
          <w:delText xml:space="preserve"> are vitally required for </w:delText>
        </w:r>
      </w:del>
      <w:r w:rsidR="0078262E" w:rsidRPr="00464D96">
        <w:rPr>
          <w:rFonts w:ascii="Times New Roman" w:hAnsi="Times New Roman" w:cs="Times New Roman"/>
          <w:sz w:val="24"/>
          <w:szCs w:val="28"/>
        </w:rPr>
        <w:t xml:space="preserve">verification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optimization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of </w:t>
      </w:r>
      <w:proofErr w:type="spellStart"/>
      <w:r w:rsidR="00260F6E" w:rsidRPr="008C27EA">
        <w:rPr>
          <w:rFonts w:ascii="Times New Roman" w:hAnsi="Times New Roman" w:cs="Times New Roman" w:hint="eastAsia"/>
          <w:i/>
          <w:sz w:val="24"/>
          <w:szCs w:val="28"/>
        </w:rPr>
        <w:t>DiTSEMPA</w:t>
      </w:r>
      <w:proofErr w:type="spellEnd"/>
      <w:r w:rsidR="002E6C5B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5E5DA1BD" w14:textId="30491CCD" w:rsidR="00306A76" w:rsidRDefault="002E50E1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Thus, our project plans to </w:t>
      </w:r>
      <w:r w:rsidR="00B46ADB" w:rsidRPr="00464D96">
        <w:rPr>
          <w:rFonts w:ascii="Times New Roman" w:hAnsi="Times New Roman" w:cs="Times New Roman"/>
          <w:sz w:val="24"/>
          <w:szCs w:val="28"/>
        </w:rPr>
        <w:t>employ the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N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ational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M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ajor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S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cience and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T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echnology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I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>nfrastructure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managed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by the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lead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260F6E">
        <w:rPr>
          <w:rFonts w:ascii="Times New Roman" w:hAnsi="Times New Roman" w:cs="Times New Roman" w:hint="eastAsia"/>
          <w:sz w:val="24"/>
          <w:szCs w:val="28"/>
        </w:rPr>
        <w:t>team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including the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in-house </w:t>
      </w:r>
      <w:r w:rsidR="00CD29B3" w:rsidRPr="00464D96">
        <w:rPr>
          <w:rFonts w:ascii="Times New Roman" w:hAnsi="Times New Roman" w:cs="Times New Roman"/>
          <w:sz w:val="24"/>
          <w:szCs w:val="28"/>
        </w:rPr>
        <w:t>test facilities for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>large</w:t>
      </w:r>
      <w:r w:rsidR="00B82FBF" w:rsidRPr="00464D96">
        <w:rPr>
          <w:rFonts w:ascii="Times New Roman" w:hAnsi="Times New Roman" w:cs="Times New Roman"/>
          <w:sz w:val="24"/>
          <w:szCs w:val="28"/>
        </w:rPr>
        <w:t>/</w:t>
      </w:r>
      <w:r w:rsidR="00B46ADB" w:rsidRPr="00464D96">
        <w:rPr>
          <w:rFonts w:ascii="Times New Roman" w:hAnsi="Times New Roman" w:cs="Times New Roman"/>
          <w:sz w:val="24"/>
          <w:szCs w:val="28"/>
        </w:rPr>
        <w:t>full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scale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engineering </w:t>
      </w:r>
      <w:r w:rsidR="00B46ADB" w:rsidRPr="00464D96">
        <w:rPr>
          <w:rFonts w:ascii="Times New Roman" w:hAnsi="Times New Roman" w:cs="Times New Roman"/>
          <w:sz w:val="24"/>
          <w:szCs w:val="28"/>
        </w:rPr>
        <w:t>materials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C4112" w:rsidRPr="00464D96">
        <w:rPr>
          <w:rFonts w:ascii="Times New Roman" w:hAnsi="Times New Roman" w:cs="Times New Roman"/>
          <w:sz w:val="24"/>
          <w:szCs w:val="28"/>
        </w:rPr>
        <w:t xml:space="preserve">under complicated </w:t>
      </w:r>
      <w:r w:rsidR="001C2D6D" w:rsidRPr="00464D96">
        <w:rPr>
          <w:rFonts w:ascii="Times New Roman" w:hAnsi="Times New Roman" w:cs="Times New Roman"/>
          <w:sz w:val="24"/>
          <w:szCs w:val="28"/>
        </w:rPr>
        <w:t xml:space="preserve">service </w:t>
      </w:r>
      <w:r w:rsidR="00CC4112" w:rsidRPr="00464D96">
        <w:rPr>
          <w:rFonts w:ascii="Times New Roman" w:hAnsi="Times New Roman" w:cs="Times New Roman"/>
          <w:sz w:val="24"/>
          <w:szCs w:val="28"/>
        </w:rPr>
        <w:t>conditions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>software and hardware platform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for simulation and safety assessment</w:t>
      </w:r>
      <w:r w:rsidR="00117EC5" w:rsidRPr="00464D96">
        <w:rPr>
          <w:rFonts w:ascii="Times New Roman" w:hAnsi="Times New Roman" w:cs="Times New Roman"/>
          <w:sz w:val="24"/>
          <w:szCs w:val="28"/>
        </w:rPr>
        <w:t>.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7EC5" w:rsidRPr="00464D96">
        <w:rPr>
          <w:rFonts w:ascii="Times New Roman" w:hAnsi="Times New Roman" w:cs="Times New Roman"/>
          <w:sz w:val="24"/>
          <w:szCs w:val="28"/>
        </w:rPr>
        <w:t>By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using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a representative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marine engineering equipment as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object, </w:t>
      </w:r>
      <w:ins w:id="35" w:author="Ove Jason" w:date="2019-05-27T01:39:00Z">
        <w:r w:rsidR="004410BB">
          <w:rPr>
            <w:rFonts w:ascii="Times New Roman" w:hAnsi="Times New Roman" w:cs="Times New Roman"/>
            <w:sz w:val="24"/>
            <w:szCs w:val="28"/>
          </w:rPr>
          <w:t xml:space="preserve">multi-dimensional </w:t>
        </w:r>
      </w:ins>
      <w:r w:rsidR="003A5640" w:rsidRPr="00464D96">
        <w:rPr>
          <w:rFonts w:ascii="Times New Roman" w:hAnsi="Times New Roman" w:cs="Times New Roman"/>
          <w:sz w:val="24"/>
          <w:szCs w:val="28"/>
        </w:rPr>
        <w:t xml:space="preserve">service performance data of equipment materials under multifield </w:t>
      </w:r>
      <w:del w:id="36" w:author="Ove Jason" w:date="2019-05-27T02:01:00Z">
        <w:r w:rsidR="003A5640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37" w:author="Ove Jason" w:date="2019-05-27T02:01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3A5640" w:rsidRPr="00464D96">
        <w:rPr>
          <w:rFonts w:ascii="Times New Roman" w:hAnsi="Times New Roman" w:cs="Times New Roman"/>
          <w:sz w:val="24"/>
          <w:szCs w:val="28"/>
        </w:rPr>
        <w:t>environment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 will be acquired from microstructure-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component-equipment </w:t>
      </w:r>
      <w:del w:id="38" w:author="Ove Jason" w:date="2019-05-27T01:20:00Z">
        <w:r w:rsidR="00F1117D" w:rsidRPr="00464D96" w:rsidDel="008E7AEA">
          <w:rPr>
            <w:rFonts w:ascii="Times New Roman" w:hAnsi="Times New Roman" w:cs="Times New Roman"/>
            <w:sz w:val="24"/>
            <w:szCs w:val="28"/>
          </w:rPr>
          <w:delText>multi-dimensional</w:delText>
        </w:r>
      </w:del>
      <w:ins w:id="39" w:author="Ove Jason" w:date="2019-05-27T01:20:00Z">
        <w:r w:rsidR="008E7AEA">
          <w:rPr>
            <w:rFonts w:ascii="Times New Roman" w:hAnsi="Times New Roman" w:cs="Times New Roman"/>
            <w:sz w:val="24"/>
            <w:szCs w:val="28"/>
          </w:rPr>
          <w:t>multi</w:t>
        </w:r>
      </w:ins>
      <w:ins w:id="40" w:author="Ove Jason" w:date="2019-05-27T10:04:00Z">
        <w:r w:rsidR="00D44854">
          <w:rPr>
            <w:rFonts w:ascii="Times New Roman" w:hAnsi="Times New Roman" w:cs="Times New Roman"/>
            <w:sz w:val="24"/>
            <w:szCs w:val="28"/>
          </w:rPr>
          <w:t>-</w:t>
        </w:r>
      </w:ins>
      <w:ins w:id="41" w:author="Ove Jason" w:date="2019-05-27T01:20:00Z">
        <w:r w:rsidR="008E7AEA">
          <w:rPr>
            <w:rFonts w:ascii="Times New Roman" w:hAnsi="Times New Roman" w:cs="Times New Roman"/>
            <w:sz w:val="24"/>
            <w:szCs w:val="28"/>
          </w:rPr>
          <w:t>scale</w:t>
        </w:r>
      </w:ins>
      <w:r w:rsidR="00F1117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>testing</w:t>
      </w:r>
      <w:r w:rsidR="003A564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>and simulation</w:t>
      </w:r>
      <w:del w:id="42" w:author="Ove Jason" w:date="2019-05-27T01:23:00Z">
        <w:r w:rsidR="00F1117D" w:rsidRPr="00464D96" w:rsidDel="00804A3C">
          <w:rPr>
            <w:rFonts w:ascii="Times New Roman" w:hAnsi="Times New Roman" w:cs="Times New Roman"/>
            <w:sz w:val="24"/>
            <w:szCs w:val="28"/>
          </w:rPr>
          <w:delText>,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del w:id="43" w:author="Ove Jason" w:date="2019-05-27T01:24:00Z">
        <w:r w:rsidR="003A5640" w:rsidDel="00804A3C">
          <w:rPr>
            <w:rFonts w:ascii="Times New Roman" w:hAnsi="Times New Roman" w:cs="Times New Roman" w:hint="eastAsia"/>
            <w:sz w:val="24"/>
            <w:szCs w:val="28"/>
          </w:rPr>
          <w:delText xml:space="preserve">by building relevant 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>monitoring system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del w:id="44" w:author="Ove Jason" w:date="2019-05-27T01:24:00Z">
        <w:r w:rsidR="003A5640" w:rsidDel="00804A3C">
          <w:rPr>
            <w:rFonts w:ascii="Times New Roman" w:hAnsi="Times New Roman" w:cs="Times New Roman" w:hint="eastAsia"/>
            <w:sz w:val="24"/>
            <w:szCs w:val="28"/>
          </w:rPr>
          <w:delText xml:space="preserve">data 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>application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ins w:id="45" w:author="Ove Jason" w:date="2019-05-27T01:24:00Z">
        <w:r w:rsidR="00804A3C">
          <w:rPr>
            <w:rFonts w:ascii="Times New Roman" w:hAnsi="Times New Roman" w:cs="Times New Roman"/>
            <w:sz w:val="24"/>
            <w:szCs w:val="28"/>
          </w:rPr>
          <w:t xml:space="preserve"> buil</w:t>
        </w:r>
      </w:ins>
      <w:ins w:id="46" w:author="Ove Jason" w:date="2019-05-27T01:25:00Z">
        <w:r w:rsidR="00804A3C">
          <w:rPr>
            <w:rFonts w:ascii="Times New Roman" w:hAnsi="Times New Roman" w:cs="Times New Roman"/>
            <w:sz w:val="24"/>
            <w:szCs w:val="28"/>
          </w:rPr>
          <w:t xml:space="preserve">t for the </w:t>
        </w:r>
        <w:r w:rsidR="00804A3C" w:rsidRPr="00804A3C">
          <w:rPr>
            <w:rFonts w:ascii="Times New Roman" w:hAnsi="Times New Roman" w:cs="Times New Roman"/>
            <w:sz w:val="24"/>
            <w:szCs w:val="28"/>
          </w:rPr>
          <w:t>monitoring</w:t>
        </w:r>
        <w:r w:rsidR="00804A3C">
          <w:rPr>
            <w:rFonts w:ascii="Times New Roman" w:hAnsi="Times New Roman" w:cs="Times New Roman"/>
            <w:sz w:val="24"/>
            <w:szCs w:val="28"/>
          </w:rPr>
          <w:t xml:space="preserve"> of </w:t>
        </w:r>
      </w:ins>
      <w:ins w:id="47" w:author="Ove Jason" w:date="2019-05-27T01:28:00Z">
        <w:r w:rsidR="00DA284C">
          <w:rPr>
            <w:rFonts w:ascii="Times New Roman" w:hAnsi="Times New Roman" w:cs="Times New Roman"/>
            <w:sz w:val="24"/>
            <w:szCs w:val="28"/>
          </w:rPr>
          <w:t>environmental load</w:t>
        </w:r>
      </w:ins>
      <w:ins w:id="48" w:author="Ove Jason" w:date="2019-05-27T01:29:00Z">
        <w:r w:rsidR="00DA284C">
          <w:rPr>
            <w:rFonts w:ascii="Times New Roman" w:hAnsi="Times New Roman" w:cs="Times New Roman"/>
            <w:sz w:val="24"/>
            <w:szCs w:val="28"/>
          </w:rPr>
          <w:t xml:space="preserve"> and service status</w:t>
        </w:r>
      </w:ins>
      <w:r w:rsidR="00FE3BDB">
        <w:rPr>
          <w:rFonts w:ascii="Times New Roman" w:hAnsi="Times New Roman" w:cs="Times New Roman"/>
          <w:sz w:val="24"/>
          <w:szCs w:val="28"/>
        </w:rPr>
        <w:t>.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>T</w:t>
      </w:r>
      <w:r w:rsidR="00833758" w:rsidRPr="00464D96">
        <w:rPr>
          <w:rFonts w:ascii="Times New Roman" w:hAnsi="Times New Roman" w:cs="Times New Roman"/>
          <w:sz w:val="24"/>
          <w:szCs w:val="28"/>
        </w:rPr>
        <w:t>he</w:t>
      </w:r>
      <w:r w:rsidR="00FE3BDB">
        <w:rPr>
          <w:rFonts w:ascii="Times New Roman" w:hAnsi="Times New Roman" w:cs="Times New Roman"/>
          <w:sz w:val="24"/>
          <w:szCs w:val="28"/>
        </w:rPr>
        <w:t xml:space="preserve"> </w:t>
      </w:r>
      <w:r w:rsidR="00833758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33758" w:rsidRPr="00464D96">
        <w:rPr>
          <w:rFonts w:ascii="Times New Roman" w:hAnsi="Times New Roman" w:cs="Times New Roman"/>
          <w:sz w:val="24"/>
          <w:szCs w:val="28"/>
        </w:rPr>
        <w:t xml:space="preserve"> and the influence of environmental factors</w:t>
      </w:r>
      <w:ins w:id="49" w:author="Ove Jason" w:date="2019-05-27T01:36:00Z">
        <w:r w:rsidR="00C97E87" w:rsidRPr="00C97E87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C97E87">
          <w:rPr>
            <w:rFonts w:ascii="Times New Roman" w:hAnsi="Times New Roman" w:cs="Times New Roman"/>
            <w:sz w:val="24"/>
            <w:szCs w:val="28"/>
          </w:rPr>
          <w:t>on</w:t>
        </w:r>
        <w:r w:rsidR="00C97E87" w:rsidRPr="00464D96">
          <w:rPr>
            <w:rFonts w:ascii="Times New Roman" w:hAnsi="Times New Roman" w:cs="Times New Roman"/>
            <w:sz w:val="24"/>
            <w:szCs w:val="28"/>
          </w:rPr>
          <w:t xml:space="preserve"> modeling</w:t>
        </w:r>
      </w:ins>
      <w:r w:rsidR="0083375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will be extracted </w:t>
      </w:r>
      <w:ins w:id="50" w:author="Ove Jason" w:date="2019-05-27T01:35:00Z">
        <w:r w:rsidR="0028058E">
          <w:rPr>
            <w:rFonts w:ascii="Times New Roman" w:hAnsi="Times New Roman" w:cs="Times New Roman"/>
            <w:sz w:val="24"/>
            <w:szCs w:val="28"/>
          </w:rPr>
          <w:t>from above data</w:t>
        </w:r>
      </w:ins>
      <w:del w:id="51" w:author="Ove Jason" w:date="2019-05-27T01:36:00Z">
        <w:r w:rsidR="001270BE" w:rsidRPr="00464D96" w:rsidDel="00C97E87">
          <w:rPr>
            <w:rFonts w:ascii="Times New Roman" w:hAnsi="Times New Roman" w:cs="Times New Roman"/>
            <w:sz w:val="24"/>
            <w:szCs w:val="28"/>
          </w:rPr>
          <w:delText>for modeling</w:delText>
        </w:r>
      </w:del>
      <w:r w:rsidR="001270BE" w:rsidRPr="00464D96">
        <w:rPr>
          <w:rFonts w:ascii="Times New Roman" w:hAnsi="Times New Roman" w:cs="Times New Roman"/>
          <w:sz w:val="24"/>
          <w:szCs w:val="28"/>
        </w:rPr>
        <w:t>.</w:t>
      </w:r>
      <w:r w:rsidR="0026676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>The objective</w:t>
      </w:r>
      <w:ins w:id="52" w:author="Ove Jason" w:date="2019-05-27T01:55:00Z">
        <w:r w:rsidR="004676BE">
          <w:rPr>
            <w:rFonts w:ascii="Times New Roman" w:hAnsi="Times New Roman" w:cs="Times New Roman"/>
            <w:sz w:val="24"/>
            <w:szCs w:val="28"/>
          </w:rPr>
          <w:t>s</w:t>
        </w:r>
      </w:ins>
      <w:r w:rsidR="003A5640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53" w:author="Ove Jason" w:date="2019-05-27T01:43:00Z">
        <w:r w:rsidR="003A5640" w:rsidDel="007004B4">
          <w:rPr>
            <w:rFonts w:ascii="Times New Roman" w:hAnsi="Times New Roman" w:cs="Times New Roman" w:hint="eastAsia"/>
            <w:sz w:val="24"/>
            <w:szCs w:val="28"/>
          </w:rPr>
          <w:delText xml:space="preserve">is </w:delText>
        </w:r>
      </w:del>
      <w:ins w:id="54" w:author="Ove Jason" w:date="2019-05-27T01:43:00Z">
        <w:r w:rsidR="007004B4">
          <w:rPr>
            <w:rFonts w:ascii="Times New Roman" w:hAnsi="Times New Roman" w:cs="Times New Roman"/>
            <w:sz w:val="24"/>
            <w:szCs w:val="28"/>
          </w:rPr>
          <w:t>are</w:t>
        </w:r>
        <w:r w:rsidR="007004B4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</w:ins>
      <w:r w:rsidR="003A5640">
        <w:rPr>
          <w:rFonts w:ascii="Times New Roman" w:hAnsi="Times New Roman" w:cs="Times New Roman" w:hint="eastAsia"/>
          <w:sz w:val="24"/>
          <w:szCs w:val="28"/>
        </w:rPr>
        <w:t xml:space="preserve">to develop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the methodology and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related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technology </w:t>
      </w:r>
      <w:del w:id="55" w:author="Ove Jason" w:date="2019-05-27T01:40:00Z">
        <w:r w:rsidR="003A5640" w:rsidDel="006F6846">
          <w:rPr>
            <w:rFonts w:ascii="Times New Roman" w:hAnsi="Times New Roman" w:cs="Times New Roman" w:hint="eastAsia"/>
            <w:sz w:val="24"/>
            <w:szCs w:val="28"/>
          </w:rPr>
          <w:delText>of</w:delText>
        </w:r>
        <w:r w:rsidR="003A5640" w:rsidRPr="00464D96" w:rsidDel="006F6846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56" w:author="Ove Jason" w:date="2019-05-27T01:40:00Z">
        <w:r w:rsidR="006F6846">
          <w:rPr>
            <w:rFonts w:ascii="Times New Roman" w:hAnsi="Times New Roman" w:cs="Times New Roman"/>
            <w:sz w:val="24"/>
            <w:szCs w:val="28"/>
          </w:rPr>
          <w:t>,</w:t>
        </w:r>
        <w:r w:rsidR="007004B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proofErr w:type="spellStart"/>
      <w:r w:rsidR="001270BE" w:rsidRPr="002E3EA0">
        <w:rPr>
          <w:rFonts w:ascii="Times New Roman" w:hAnsi="Times New Roman" w:cs="Times New Roman"/>
          <w:i/>
          <w:sz w:val="24"/>
          <w:szCs w:val="28"/>
        </w:rPr>
        <w:t>D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1270BE" w:rsidRPr="002E3EA0">
        <w:rPr>
          <w:rFonts w:ascii="Times New Roman" w:hAnsi="Times New Roman" w:cs="Times New Roman"/>
          <w:i/>
          <w:sz w:val="24"/>
          <w:szCs w:val="28"/>
        </w:rPr>
        <w:t>TS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EMPA</w:t>
      </w:r>
      <w:proofErr w:type="spellEnd"/>
      <w:ins w:id="57" w:author="Ove Jason" w:date="2019-05-27T01:40:00Z">
        <w:r w:rsidR="006F6846" w:rsidRPr="006F6846">
          <w:rPr>
            <w:rFonts w:ascii="Times New Roman" w:hAnsi="Times New Roman" w:cs="Times New Roman"/>
            <w:sz w:val="24"/>
            <w:szCs w:val="28"/>
            <w:rPrChange w:id="58" w:author="Ove Jason" w:date="2019-05-27T01:40:00Z">
              <w:rPr>
                <w:rFonts w:ascii="Times New Roman" w:hAnsi="Times New Roman" w:cs="Times New Roman"/>
                <w:i/>
                <w:sz w:val="24"/>
                <w:szCs w:val="28"/>
              </w:rPr>
            </w:rPrChange>
          </w:rPr>
          <w:t>,</w:t>
        </w:r>
      </w:ins>
      <w:r w:rsidR="004A4144" w:rsidRPr="00464D96">
        <w:rPr>
          <w:rFonts w:ascii="Times New Roman" w:hAnsi="Times New Roman" w:cs="Times New Roman"/>
          <w:sz w:val="24"/>
          <w:szCs w:val="28"/>
        </w:rPr>
        <w:t xml:space="preserve"> for engineering materials performance evaluation</w:t>
      </w:r>
      <w:r w:rsidR="00BF369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and life </w:t>
      </w:r>
      <w:r w:rsidR="00BF369C" w:rsidRPr="00464D96">
        <w:rPr>
          <w:rFonts w:ascii="Times New Roman" w:hAnsi="Times New Roman" w:cs="Times New Roman"/>
          <w:sz w:val="24"/>
          <w:szCs w:val="28"/>
        </w:rPr>
        <w:t>prediction</w:t>
      </w:r>
      <w:del w:id="59" w:author="Ove Jason" w:date="2019-05-27T01:51:00Z">
        <w:r w:rsidR="003A5640" w:rsidDel="003564F0">
          <w:rPr>
            <w:rFonts w:ascii="Times New Roman" w:hAnsi="Times New Roman" w:cs="Times New Roman" w:hint="eastAsia"/>
            <w:sz w:val="24"/>
            <w:szCs w:val="28"/>
          </w:rPr>
          <w:delText>,</w:delText>
        </w:r>
        <w:r w:rsidR="00BF369C" w:rsidRPr="00464D96" w:rsidDel="003564F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60" w:author="Ove Jason" w:date="2019-05-27T01:51:00Z">
        <w:r w:rsidR="003564F0">
          <w:rPr>
            <w:rFonts w:ascii="Times New Roman" w:hAnsi="Times New Roman" w:cs="Times New Roman"/>
            <w:sz w:val="24"/>
            <w:szCs w:val="28"/>
          </w:rPr>
          <w:t xml:space="preserve"> and</w:t>
        </w:r>
        <w:r w:rsidR="003564F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1270BE" w:rsidRPr="00464D96">
        <w:rPr>
          <w:rFonts w:ascii="Times New Roman" w:hAnsi="Times New Roman" w:cs="Times New Roman"/>
          <w:sz w:val="24"/>
          <w:szCs w:val="28"/>
        </w:rPr>
        <w:t xml:space="preserve">to </w:t>
      </w:r>
      <w:r w:rsidR="003A5640">
        <w:rPr>
          <w:rFonts w:ascii="Times New Roman" w:hAnsi="Times New Roman" w:cs="Times New Roman" w:hint="eastAsia"/>
          <w:sz w:val="24"/>
          <w:szCs w:val="28"/>
        </w:rPr>
        <w:t>deliver a technical solution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for </w:t>
      </w:r>
      <w:r w:rsidR="00F51CCD">
        <w:rPr>
          <w:rFonts w:ascii="Times New Roman" w:hAnsi="Times New Roman" w:cs="Times New Roman" w:hint="eastAsia"/>
          <w:sz w:val="24"/>
          <w:szCs w:val="28"/>
        </w:rPr>
        <w:t>this problem</w:t>
      </w:r>
      <w:ins w:id="61" w:author="Ove Jason" w:date="2019-05-27T01:51:00Z">
        <w:r w:rsidR="007E251E">
          <w:rPr>
            <w:rFonts w:ascii="Times New Roman" w:hAnsi="Times New Roman" w:cs="Times New Roman"/>
            <w:sz w:val="24"/>
            <w:szCs w:val="28"/>
          </w:rPr>
          <w:t>,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62" w:author="Ove Jason" w:date="2019-05-27T01:56:00Z">
        <w:r w:rsidR="00F51CCD" w:rsidDel="003C5FBF">
          <w:rPr>
            <w:rFonts w:ascii="Times New Roman" w:hAnsi="Times New Roman" w:cs="Times New Roman" w:hint="eastAsia"/>
            <w:sz w:val="24"/>
            <w:szCs w:val="28"/>
          </w:rPr>
          <w:delText>which is</w:delText>
        </w:r>
      </w:del>
      <w:ins w:id="63" w:author="Ove Jason" w:date="2019-05-27T01:56:00Z">
        <w:r w:rsidR="003C5FBF">
          <w:rPr>
            <w:rFonts w:ascii="Times New Roman" w:hAnsi="Times New Roman" w:cs="Times New Roman"/>
            <w:sz w:val="24"/>
            <w:szCs w:val="28"/>
          </w:rPr>
          <w:t>also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 xml:space="preserve"> internationally known as </w:t>
      </w:r>
      <w:bookmarkStart w:id="64" w:name="OLE_LINK7"/>
      <w:bookmarkStart w:id="65" w:name="OLE_LINK8"/>
      <w:r w:rsidR="00F51CCD">
        <w:rPr>
          <w:rFonts w:ascii="Times New Roman" w:hAnsi="Times New Roman" w:cs="Times New Roman" w:hint="eastAsia"/>
          <w:sz w:val="24"/>
          <w:szCs w:val="28"/>
        </w:rPr>
        <w:t xml:space="preserve">one of the </w:t>
      </w:r>
      <w:r w:rsidR="00FF3078" w:rsidRPr="00464D96">
        <w:rPr>
          <w:rFonts w:ascii="Times New Roman" w:hAnsi="Times New Roman" w:cs="Times New Roman"/>
          <w:sz w:val="24"/>
          <w:szCs w:val="28"/>
        </w:rPr>
        <w:t xml:space="preserve">frontier </w:t>
      </w:r>
      <w:r w:rsidR="00F51CCD">
        <w:rPr>
          <w:rFonts w:ascii="Times New Roman" w:hAnsi="Times New Roman" w:cs="Times New Roman" w:hint="eastAsia"/>
          <w:sz w:val="24"/>
          <w:szCs w:val="28"/>
        </w:rPr>
        <w:t>challenges.</w:t>
      </w:r>
      <w:bookmarkEnd w:id="64"/>
      <w:bookmarkEnd w:id="65"/>
    </w:p>
    <w:p w14:paraId="4912ACCC" w14:textId="2AD660EB" w:rsidR="004F6EBE" w:rsidRPr="00464D96" w:rsidRDefault="007B5651" w:rsidP="008E50D9">
      <w:pPr>
        <w:spacing w:beforeLines="100" w:before="312"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2</w:t>
      </w:r>
      <w:r w:rsidR="000C71FB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. 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Scientific issues</w:t>
      </w:r>
    </w:p>
    <w:p w14:paraId="6A71D40D" w14:textId="0175FEE7" w:rsidR="006B4003" w:rsidRPr="00A8030B" w:rsidRDefault="00732D51" w:rsidP="00A8030B">
      <w:pPr>
        <w:spacing w:line="360" w:lineRule="auto"/>
        <w:rPr>
          <w:rFonts w:ascii="Times New Roman" w:eastAsia="仿宋" w:hAnsi="Times New Roman" w:cs="Times New Roman"/>
          <w:sz w:val="28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For the development of </w:t>
      </w:r>
      <w:ins w:id="66" w:author="Ove Jason" w:date="2019-05-27T09:12:00Z">
        <w:r w:rsidR="00D357D0">
          <w:rPr>
            <w:rFonts w:ascii="Times New Roman" w:hAnsi="Times New Roman" w:cs="Times New Roman"/>
            <w:sz w:val="24"/>
            <w:szCs w:val="28"/>
          </w:rPr>
          <w:t xml:space="preserve">the </w:t>
        </w:r>
      </w:ins>
      <w:proofErr w:type="spellStart"/>
      <w:ins w:id="67" w:author="Ove Jason" w:date="2019-05-27T01:59:00Z">
        <w:r w:rsidR="00E27959" w:rsidRPr="008C27EA">
          <w:rPr>
            <w:rFonts w:ascii="Times New Roman" w:hAnsi="Times New Roman" w:cs="Times New Roman" w:hint="eastAsia"/>
            <w:i/>
            <w:sz w:val="24"/>
            <w:szCs w:val="28"/>
          </w:rPr>
          <w:t>DiTSEMPA</w:t>
        </w:r>
      </w:ins>
      <w:proofErr w:type="spellEnd"/>
      <w:del w:id="68" w:author="Ove Jason" w:date="2019-05-27T01:59:00Z">
        <w:r w:rsidRPr="00464D96" w:rsidDel="00E27959">
          <w:rPr>
            <w:rFonts w:ascii="Times New Roman" w:hAnsi="Times New Roman" w:cs="Times New Roman"/>
            <w:sz w:val="24"/>
            <w:szCs w:val="28"/>
          </w:rPr>
          <w:delText>the digital twin system</w:delText>
        </w:r>
      </w:del>
      <w:r w:rsidR="00F51CCD">
        <w:rPr>
          <w:rFonts w:ascii="Times New Roman" w:hAnsi="Times New Roman" w:cs="Times New Roman" w:hint="eastAsia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bookmarkStart w:id="69" w:name="OLE_LINK102"/>
      <w:bookmarkStart w:id="70" w:name="OLE_LINK103"/>
      <w:bookmarkStart w:id="71" w:name="OLE_LINK104"/>
      <w:bookmarkStart w:id="72" w:name="OLE_LINK105"/>
      <w:bookmarkStart w:id="73" w:name="OLE_LINK106"/>
      <w:bookmarkStart w:id="74" w:name="OLE_LINK107"/>
      <w:r w:rsidRPr="00464D96">
        <w:rPr>
          <w:rFonts w:ascii="Times New Roman" w:hAnsi="Times New Roman" w:cs="Times New Roman"/>
          <w:sz w:val="24"/>
          <w:szCs w:val="28"/>
        </w:rPr>
        <w:t>we need to reveal</w:t>
      </w:r>
      <w:r w:rsidR="0008345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bookmarkStart w:id="75" w:name="OLE_LINK100"/>
      <w:bookmarkStart w:id="76" w:name="OLE_LINK101"/>
      <w:r w:rsidR="00D85BCE">
        <w:rPr>
          <w:rFonts w:ascii="Times New Roman" w:hAnsi="Times New Roman" w:cs="Times New Roman" w:hint="eastAsia"/>
          <w:sz w:val="24"/>
          <w:szCs w:val="28"/>
        </w:rPr>
        <w:t>cross</w:t>
      </w:r>
      <w:r w:rsidR="00D85BCE">
        <w:rPr>
          <w:rFonts w:ascii="Times New Roman" w:hAnsi="Times New Roman" w:cs="Times New Roman"/>
          <w:sz w:val="24"/>
          <w:szCs w:val="28"/>
        </w:rPr>
        <w:t>-</w:t>
      </w:r>
      <w:r w:rsidRPr="00464D96">
        <w:rPr>
          <w:rFonts w:ascii="Times New Roman" w:hAnsi="Times New Roman" w:cs="Times New Roman"/>
          <w:sz w:val="24"/>
          <w:szCs w:val="28"/>
        </w:rPr>
        <w:t xml:space="preserve">scale association </w:t>
      </w:r>
      <w:bookmarkEnd w:id="75"/>
      <w:bookmarkEnd w:id="76"/>
      <w:r w:rsidRPr="00464D96">
        <w:rPr>
          <w:rFonts w:ascii="Times New Roman" w:hAnsi="Times New Roman" w:cs="Times New Roman"/>
          <w:sz w:val="24"/>
          <w:szCs w:val="28"/>
        </w:rPr>
        <w:t xml:space="preserve">and the </w:t>
      </w:r>
      <w:r w:rsidR="00D85BCE">
        <w:rPr>
          <w:rFonts w:ascii="Times New Roman" w:hAnsi="Times New Roman" w:cs="Times New Roman" w:hint="eastAsia"/>
          <w:sz w:val="24"/>
          <w:szCs w:val="28"/>
        </w:rPr>
        <w:t>time</w:t>
      </w:r>
      <w:r w:rsidR="00D85BCE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evolution </w:t>
      </w:r>
      <w:r w:rsidR="00F51CCD">
        <w:rPr>
          <w:rFonts w:ascii="Times New Roman" w:hAnsi="Times New Roman" w:cs="Times New Roman" w:hint="eastAsia"/>
          <w:sz w:val="24"/>
          <w:szCs w:val="28"/>
        </w:rPr>
        <w:t>models</w:t>
      </w:r>
      <w:bookmarkEnd w:id="69"/>
      <w:bookmarkEnd w:id="70"/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85BCE">
        <w:rPr>
          <w:rFonts w:ascii="Times New Roman" w:hAnsi="Times New Roman" w:cs="Times New Roman" w:hint="eastAsia"/>
          <w:sz w:val="24"/>
          <w:szCs w:val="28"/>
        </w:rPr>
        <w:t>in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End w:id="71"/>
      <w:bookmarkEnd w:id="72"/>
      <w:r w:rsidRPr="00464D96">
        <w:rPr>
          <w:rFonts w:ascii="Times New Roman" w:hAnsi="Times New Roman" w:cs="Times New Roman"/>
          <w:sz w:val="24"/>
          <w:szCs w:val="28"/>
        </w:rPr>
        <w:t>service performance</w:t>
      </w:r>
      <w:bookmarkEnd w:id="73"/>
      <w:bookmarkEnd w:id="74"/>
      <w:r w:rsidRPr="00464D96">
        <w:rPr>
          <w:rFonts w:ascii="Times New Roman" w:hAnsi="Times New Roman" w:cs="Times New Roman"/>
          <w:sz w:val="24"/>
          <w:szCs w:val="28"/>
        </w:rPr>
        <w:t xml:space="preserve"> of marine</w:t>
      </w:r>
      <w:r w:rsidR="0070105E" w:rsidRPr="0070105E">
        <w:rPr>
          <w:rFonts w:ascii="Times New Roman" w:hAnsi="Times New Roman" w:cs="Times New Roman"/>
          <w:sz w:val="24"/>
          <w:szCs w:val="28"/>
        </w:rPr>
        <w:t xml:space="preserve"> </w:t>
      </w:r>
      <w:r w:rsidR="0070105E" w:rsidRPr="00464D96">
        <w:rPr>
          <w:rFonts w:ascii="Times New Roman" w:hAnsi="Times New Roman" w:cs="Times New Roman"/>
          <w:sz w:val="24"/>
          <w:szCs w:val="28"/>
        </w:rPr>
        <w:t xml:space="preserve">engineering materials under multi-field and multi-factor </w:t>
      </w:r>
      <w:del w:id="77" w:author="Ove Jason" w:date="2019-05-27T02:01:00Z">
        <w:r w:rsidR="0070105E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78" w:author="Ove Jason" w:date="2019-05-27T02:01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70105E" w:rsidRPr="00464D96">
        <w:rPr>
          <w:rFonts w:ascii="Times New Roman" w:hAnsi="Times New Roman" w:cs="Times New Roman"/>
          <w:sz w:val="24"/>
          <w:szCs w:val="28"/>
        </w:rPr>
        <w:t>environment, and</w:t>
      </w:r>
      <w:ins w:id="79" w:author="Ove Jason" w:date="2019-05-27T02:15:00Z">
        <w:r w:rsidR="000A7A6F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A8030B" w:rsidRPr="00464D96">
        <w:rPr>
          <w:rFonts w:ascii="Times New Roman" w:hAnsi="Times New Roman" w:cs="Times New Roman"/>
          <w:sz w:val="24"/>
          <w:szCs w:val="28"/>
        </w:rPr>
        <w:t>clarify the key scientific issues in “s</w:t>
      </w:r>
      <w:r w:rsidR="00A8030B">
        <w:rPr>
          <w:rFonts w:ascii="Times New Roman" w:hAnsi="Times New Roman" w:cs="Times New Roman" w:hint="eastAsia"/>
          <w:sz w:val="24"/>
          <w:szCs w:val="28"/>
        </w:rPr>
        <w:t xml:space="preserve">ize </w:t>
      </w:r>
      <w:r w:rsidR="00A8030B" w:rsidRPr="00464D96">
        <w:rPr>
          <w:rFonts w:ascii="Times New Roman" w:hAnsi="Times New Roman" w:cs="Times New Roman"/>
          <w:sz w:val="24"/>
          <w:szCs w:val="28"/>
        </w:rPr>
        <w:t xml:space="preserve">domain”, “environmental domain” and “time domain” as well as their </w:t>
      </w:r>
      <w:r w:rsidR="00A8030B">
        <w:rPr>
          <w:rFonts w:ascii="Times New Roman" w:hAnsi="Times New Roman" w:cs="Times New Roman" w:hint="eastAsia"/>
          <w:sz w:val="24"/>
          <w:szCs w:val="28"/>
        </w:rPr>
        <w:t xml:space="preserve">interactive </w:t>
      </w:r>
      <w:del w:id="80" w:author="Ove Jason" w:date="2019-05-27T02:01:00Z">
        <w:r w:rsidR="00A8030B" w:rsidDel="00992830">
          <w:rPr>
            <w:rFonts w:ascii="Times New Roman" w:hAnsi="Times New Roman" w:cs="Times New Roman" w:hint="eastAsia"/>
            <w:sz w:val="24"/>
            <w:szCs w:val="28"/>
          </w:rPr>
          <w:delText>coupling</w:delText>
        </w:r>
        <w:r w:rsidR="00A8030B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81" w:author="Ove Jason" w:date="2019-05-27T02:01:00Z">
        <w:r w:rsidR="00A8030B">
          <w:rPr>
            <w:rFonts w:ascii="Times New Roman" w:hAnsi="Times New Roman" w:cs="Times New Roman" w:hint="eastAsia"/>
            <w:sz w:val="24"/>
            <w:szCs w:val="28"/>
          </w:rPr>
          <w:t>coupl</w:t>
        </w:r>
        <w:r w:rsidR="00A8030B">
          <w:rPr>
            <w:rFonts w:ascii="Times New Roman" w:hAnsi="Times New Roman" w:cs="Times New Roman"/>
            <w:sz w:val="24"/>
            <w:szCs w:val="28"/>
          </w:rPr>
          <w:t>ed</w:t>
        </w:r>
        <w:r w:rsidR="00A8030B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A8030B" w:rsidRPr="00464D96">
        <w:rPr>
          <w:rFonts w:ascii="Times New Roman" w:hAnsi="Times New Roman" w:cs="Times New Roman"/>
          <w:sz w:val="24"/>
          <w:szCs w:val="28"/>
        </w:rPr>
        <w:t>effects.</w:t>
      </w:r>
    </w:p>
    <w:p w14:paraId="67395590" w14:textId="388455AE" w:rsidR="004F6EBE" w:rsidRDefault="00017F3F" w:rsidP="00A1328D">
      <w:pPr>
        <w:spacing w:line="360" w:lineRule="auto"/>
        <w:jc w:val="center"/>
        <w:rPr>
          <w:rFonts w:ascii="Times New Roman" w:eastAsia="仿宋" w:hAnsi="Times New Roman" w:cs="Times New Roman"/>
          <w:sz w:val="28"/>
          <w:szCs w:val="28"/>
        </w:rPr>
      </w:pPr>
      <w:bookmarkStart w:id="82" w:name="OLE_LINK47"/>
      <w:bookmarkStart w:id="83" w:name="OLE_LINK48"/>
      <w:r w:rsidRPr="00017F3F">
        <w:rPr>
          <w:rFonts w:ascii="Times New Roman" w:eastAsia="仿宋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AA6CA" wp14:editId="7FA2F10B">
            <wp:extent cx="4891482" cy="3443605"/>
            <wp:effectExtent l="0" t="0" r="0" b="0"/>
            <wp:docPr id="40" name="图片 39">
              <a:extLst xmlns:a="http://schemas.openxmlformats.org/drawingml/2006/main">
                <a:ext uri="{FF2B5EF4-FFF2-40B4-BE49-F238E27FC236}">
                  <a16:creationId xmlns:a16="http://schemas.microsoft.com/office/drawing/2014/main" id="{80901A0A-D837-F245-A732-0658B0A318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>
                      <a:extLst>
                        <a:ext uri="{FF2B5EF4-FFF2-40B4-BE49-F238E27FC236}">
                          <a16:creationId xmlns:a16="http://schemas.microsoft.com/office/drawing/2014/main" id="{80901A0A-D837-F245-A732-0658B0A318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691" cy="34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44E" w14:textId="537942D4" w:rsidR="00262C7C" w:rsidRPr="002E3EA0" w:rsidRDefault="00262C7C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>Scientific issues in s</w:t>
      </w:r>
      <w:r w:rsidR="00531479">
        <w:rPr>
          <w:rFonts w:ascii="Times New Roman" w:eastAsia="仿宋" w:hAnsi="Times New Roman" w:hint="eastAsia"/>
          <w:b/>
          <w:sz w:val="24"/>
          <w:szCs w:val="28"/>
        </w:rPr>
        <w:t>ize</w:t>
      </w:r>
      <w:r w:rsidRPr="00464D96">
        <w:rPr>
          <w:rFonts w:ascii="Times New Roman" w:eastAsia="仿宋" w:hAnsi="Times New Roman"/>
          <w:b/>
          <w:sz w:val="24"/>
          <w:szCs w:val="28"/>
        </w:rPr>
        <w:t xml:space="preserve"> domain</w:t>
      </w:r>
      <w:bookmarkStart w:id="84" w:name="OLE_LINK10"/>
      <w:bookmarkStart w:id="85" w:name="OLE_LINK11"/>
      <w:r w:rsidR="001A6BF9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0D42A3">
        <w:rPr>
          <w:rFonts w:ascii="Times New Roman" w:eastAsia="仿宋" w:hAnsi="Times New Roman"/>
          <w:b/>
          <w:sz w:val="24"/>
          <w:szCs w:val="28"/>
        </w:rPr>
        <w:t>s</w:t>
      </w:r>
      <w:r w:rsidR="00F51CCD">
        <w:rPr>
          <w:rFonts w:ascii="Times New Roman" w:eastAsia="仿宋" w:hAnsi="Times New Roman" w:hint="eastAsia"/>
          <w:b/>
          <w:sz w:val="24"/>
          <w:szCs w:val="28"/>
        </w:rPr>
        <w:t xml:space="preserve">ize </w:t>
      </w:r>
      <w:r w:rsidRPr="00464D96">
        <w:rPr>
          <w:rFonts w:ascii="Times New Roman" w:eastAsia="仿宋" w:hAnsi="Times New Roman"/>
          <w:b/>
          <w:sz w:val="24"/>
          <w:szCs w:val="28"/>
        </w:rPr>
        <w:t>effect</w:t>
      </w:r>
      <w:bookmarkEnd w:id="84"/>
      <w:bookmarkEnd w:id="85"/>
    </w:p>
    <w:p w14:paraId="4CF6CA47" w14:textId="72B8DA8C" w:rsidR="00791A90" w:rsidRPr="00464D96" w:rsidRDefault="00076511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Current experimental data of </w:t>
      </w:r>
      <w:r w:rsidR="00423200" w:rsidRPr="00464D96">
        <w:rPr>
          <w:rFonts w:ascii="Times New Roman" w:hAnsi="Times New Roman" w:cs="Times New Roman"/>
          <w:sz w:val="24"/>
          <w:szCs w:val="28"/>
        </w:rPr>
        <w:t>marine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steel accumulated in the laboratory </w:t>
      </w:r>
      <w:del w:id="86" w:author="Ove Jason" w:date="2019-05-27T02:15:00Z">
        <w:r w:rsidRPr="00464D96" w:rsidDel="00F516F2">
          <w:rPr>
            <w:rFonts w:ascii="Times New Roman" w:hAnsi="Times New Roman" w:cs="Times New Roman"/>
            <w:sz w:val="24"/>
            <w:szCs w:val="28"/>
          </w:rPr>
          <w:delText xml:space="preserve">are </w:delText>
        </w:r>
      </w:del>
      <w:ins w:id="87" w:author="Ove Jason" w:date="2019-05-27T02:15:00Z">
        <w:r w:rsidR="00F516F2">
          <w:rPr>
            <w:rFonts w:ascii="Times New Roman" w:hAnsi="Times New Roman" w:cs="Times New Roman"/>
            <w:sz w:val="24"/>
            <w:szCs w:val="28"/>
          </w:rPr>
          <w:t>is</w:t>
        </w:r>
        <w:r w:rsidR="00F516F2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5E2A5B" w:rsidRPr="00464D96">
        <w:rPr>
          <w:rFonts w:ascii="Times New Roman" w:hAnsi="Times New Roman" w:cs="Times New Roman" w:hint="eastAsia"/>
          <w:sz w:val="24"/>
          <w:szCs w:val="28"/>
        </w:rPr>
        <w:t>acquir</w:t>
      </w:r>
      <w:r w:rsidR="005E2A5B" w:rsidRPr="00464D96">
        <w:rPr>
          <w:rFonts w:ascii="Times New Roman" w:hAnsi="Times New Roman" w:cs="Times New Roman"/>
          <w:sz w:val="24"/>
          <w:szCs w:val="28"/>
        </w:rPr>
        <w:t>e</w:t>
      </w:r>
      <w:r w:rsidR="005E2A5B" w:rsidRPr="00464D96">
        <w:rPr>
          <w:rFonts w:ascii="Times New Roman" w:hAnsi="Times New Roman" w:cs="Times New Roman" w:hint="eastAsia"/>
          <w:sz w:val="24"/>
          <w:szCs w:val="28"/>
        </w:rPr>
        <w:t>d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 with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F51CCD">
        <w:rPr>
          <w:rFonts w:ascii="Times New Roman" w:hAnsi="Times New Roman" w:cs="Times New Roman" w:hint="eastAsia"/>
          <w:sz w:val="24"/>
          <w:szCs w:val="28"/>
        </w:rPr>
        <w:t>small coupon</w:t>
      </w:r>
      <w:r w:rsidRPr="00464D96">
        <w:rPr>
          <w:rFonts w:ascii="Times New Roman" w:hAnsi="Times New Roman" w:cs="Times New Roman"/>
          <w:sz w:val="24"/>
          <w:szCs w:val="28"/>
        </w:rPr>
        <w:t>-level samples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, but due to the non-uniformity of the composition and microstructure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del w:id="88" w:author="Ove Jason" w:date="2019-05-27T02:15:00Z">
        <w:r w:rsidR="005E2A5B" w:rsidRPr="00464D96" w:rsidDel="0060182D">
          <w:rPr>
            <w:rFonts w:ascii="Times New Roman" w:hAnsi="Times New Roman" w:cs="Times New Roman"/>
            <w:sz w:val="24"/>
            <w:szCs w:val="28"/>
          </w:rPr>
          <w:delText xml:space="preserve">component </w:delText>
        </w:r>
      </w:del>
      <w:ins w:id="89" w:author="Ove Jason" w:date="2019-05-27T02:18:00Z">
        <w:r w:rsidR="003B1343">
          <w:rPr>
            <w:rFonts w:ascii="Times New Roman" w:hAnsi="Times New Roman" w:cs="Times New Roman"/>
            <w:sz w:val="24"/>
            <w:szCs w:val="28"/>
          </w:rPr>
          <w:t>samples</w:t>
        </w:r>
      </w:ins>
      <w:ins w:id="90" w:author="Ove Jason" w:date="2019-05-27T02:15:00Z">
        <w:r w:rsidR="0060182D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9F0760" w:rsidRPr="00464D96">
        <w:rPr>
          <w:rFonts w:ascii="Times New Roman" w:hAnsi="Times New Roman" w:cs="Times New Roman"/>
          <w:sz w:val="24"/>
          <w:szCs w:val="28"/>
        </w:rPr>
        <w:t>(</w:t>
      </w:r>
      <w:del w:id="91" w:author="Ove Jason" w:date="2019-05-27T02:17:00Z">
        <w:r w:rsidR="00F51CCD" w:rsidDel="003B1343">
          <w:rPr>
            <w:rFonts w:ascii="Times New Roman" w:hAnsi="Times New Roman" w:cs="Times New Roman" w:hint="eastAsia"/>
            <w:sz w:val="24"/>
            <w:szCs w:val="28"/>
          </w:rPr>
          <w:delText xml:space="preserve"> </w:delText>
        </w:r>
      </w:del>
      <w:r w:rsidR="00F51CCD">
        <w:rPr>
          <w:rFonts w:ascii="Times New Roman" w:hAnsi="Times New Roman" w:cs="Times New Roman" w:hint="eastAsia"/>
          <w:sz w:val="24"/>
          <w:szCs w:val="28"/>
        </w:rPr>
        <w:t xml:space="preserve">for example, </w:t>
      </w:r>
      <w:r w:rsidR="00832069" w:rsidRPr="00464D96">
        <w:rPr>
          <w:rFonts w:ascii="Times New Roman" w:hAnsi="Times New Roman" w:cs="Times New Roman"/>
          <w:sz w:val="24"/>
          <w:szCs w:val="28"/>
        </w:rPr>
        <w:t>inclusion phase, segregation, defects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83206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etc.</w:t>
      </w:r>
      <w:r w:rsidR="009F0760" w:rsidRPr="00464D96">
        <w:rPr>
          <w:rFonts w:ascii="Times New Roman" w:hAnsi="Times New Roman" w:cs="Times New Roman"/>
          <w:sz w:val="24"/>
          <w:szCs w:val="28"/>
        </w:rPr>
        <w:t>)</w:t>
      </w:r>
      <w:r w:rsidR="00832069" w:rsidRPr="00464D96">
        <w:rPr>
          <w:rFonts w:ascii="Times New Roman" w:hAnsi="Times New Roman" w:cs="Times New Roman"/>
          <w:sz w:val="24"/>
          <w:szCs w:val="28"/>
        </w:rPr>
        <w:t>,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 welded </w:t>
      </w:r>
      <w:r w:rsidR="00F51CCD">
        <w:rPr>
          <w:rFonts w:ascii="Times New Roman" w:hAnsi="Times New Roman" w:cs="Times New Roman" w:hint="eastAsia"/>
          <w:sz w:val="24"/>
          <w:szCs w:val="28"/>
        </w:rPr>
        <w:t>joints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D4CD4" w:rsidRPr="00464D96">
        <w:rPr>
          <w:rFonts w:ascii="Times New Roman" w:hAnsi="Times New Roman" w:cs="Times New Roman"/>
          <w:sz w:val="24"/>
          <w:szCs w:val="28"/>
        </w:rPr>
        <w:t>the</w:t>
      </w:r>
      <w:r w:rsidR="004336BE" w:rsidRPr="00464D96">
        <w:rPr>
          <w:rFonts w:ascii="Times New Roman" w:hAnsi="Times New Roman" w:cs="Times New Roman"/>
          <w:sz w:val="24"/>
          <w:szCs w:val="28"/>
        </w:rPr>
        <w:t xml:space="preserve"> different</w:t>
      </w:r>
      <w:r w:rsidR="002D4CD4" w:rsidRPr="00464D96">
        <w:rPr>
          <w:rFonts w:ascii="Times New Roman" w:hAnsi="Times New Roman" w:cs="Times New Roman"/>
          <w:sz w:val="24"/>
          <w:szCs w:val="28"/>
        </w:rPr>
        <w:t xml:space="preserve"> metal connection and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crevice </w:t>
      </w:r>
      <w:r w:rsidR="00F51CCD">
        <w:rPr>
          <w:rFonts w:ascii="Times New Roman" w:hAnsi="Times New Roman" w:cs="Times New Roman" w:hint="eastAsia"/>
          <w:sz w:val="24"/>
          <w:szCs w:val="28"/>
        </w:rPr>
        <w:t>confi</w:t>
      </w:r>
      <w:r w:rsidR="002E3EA0">
        <w:rPr>
          <w:rFonts w:ascii="Times New Roman" w:hAnsi="Times New Roman" w:cs="Times New Roman"/>
          <w:sz w:val="24"/>
          <w:szCs w:val="28"/>
        </w:rPr>
        <w:t>g</w:t>
      </w:r>
      <w:r w:rsidR="00F51CCD">
        <w:rPr>
          <w:rFonts w:ascii="Times New Roman" w:hAnsi="Times New Roman" w:cs="Times New Roman" w:hint="eastAsia"/>
          <w:sz w:val="24"/>
          <w:szCs w:val="28"/>
        </w:rPr>
        <w:t>uration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36BE" w:rsidRPr="00464D96">
        <w:rPr>
          <w:rFonts w:ascii="Times New Roman" w:hAnsi="Times New Roman" w:cs="Times New Roman"/>
          <w:sz w:val="24"/>
          <w:szCs w:val="28"/>
        </w:rPr>
        <w:t>in fastening and moving parts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r w:rsidR="005E2A5B" w:rsidRPr="00464D96">
        <w:rPr>
          <w:rFonts w:ascii="Times New Roman" w:hAnsi="Times New Roman" w:cs="Times New Roman"/>
          <w:sz w:val="24"/>
          <w:szCs w:val="28"/>
        </w:rPr>
        <w:t>so on</w:t>
      </w:r>
      <w:ins w:id="92" w:author="Ove Jason" w:date="2019-05-27T02:18:00Z">
        <w:r w:rsidR="003B1343">
          <w:rPr>
            <w:rFonts w:ascii="Times New Roman" w:hAnsi="Times New Roman" w:cs="Times New Roman"/>
            <w:sz w:val="24"/>
            <w:szCs w:val="28"/>
          </w:rPr>
          <w:t>,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 xml:space="preserve"> these data </w:t>
      </w:r>
      <w:del w:id="93" w:author="Ove Jason" w:date="2019-05-27T02:19:00Z">
        <w:r w:rsidR="00F51CCD" w:rsidDel="00B70F42">
          <w:rPr>
            <w:rFonts w:ascii="Times New Roman" w:hAnsi="Times New Roman" w:cs="Times New Roman" w:hint="eastAsia"/>
            <w:sz w:val="24"/>
            <w:szCs w:val="28"/>
          </w:rPr>
          <w:delText xml:space="preserve">are </w:delText>
        </w:r>
      </w:del>
      <w:ins w:id="94" w:author="Ove Jason" w:date="2019-05-27T02:19:00Z">
        <w:r w:rsidR="00B70F42">
          <w:rPr>
            <w:rFonts w:ascii="Times New Roman" w:hAnsi="Times New Roman" w:cs="Times New Roman"/>
            <w:sz w:val="24"/>
            <w:szCs w:val="28"/>
          </w:rPr>
          <w:t>is</w:t>
        </w:r>
        <w:r w:rsidR="00B70F42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>non-representative of the actual structure</w:t>
      </w:r>
      <w:r w:rsidR="005E2A5B" w:rsidRPr="00464D96">
        <w:rPr>
          <w:rFonts w:ascii="Times New Roman" w:hAnsi="Times New Roman" w:cs="Times New Roman"/>
          <w:sz w:val="24"/>
          <w:szCs w:val="28"/>
        </w:rPr>
        <w:t>.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For most case</w:t>
      </w:r>
      <w:r w:rsidR="004631DE" w:rsidRPr="00464D96">
        <w:rPr>
          <w:rFonts w:ascii="Times New Roman" w:hAnsi="Times New Roman" w:cs="Times New Roman"/>
          <w:sz w:val="24"/>
          <w:szCs w:val="28"/>
        </w:rPr>
        <w:t>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B8089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such coupon-level data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10B" w:rsidRPr="00464D96">
        <w:rPr>
          <w:rFonts w:ascii="Times New Roman" w:hAnsi="Times New Roman" w:cs="Times New Roman"/>
          <w:sz w:val="24"/>
          <w:szCs w:val="28"/>
        </w:rPr>
        <w:t>are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 not </w:t>
      </w:r>
      <w:r w:rsidR="00F51CCD">
        <w:rPr>
          <w:rFonts w:ascii="Times New Roman" w:hAnsi="Times New Roman" w:cs="Times New Roman" w:hint="eastAsia"/>
          <w:sz w:val="24"/>
          <w:szCs w:val="28"/>
        </w:rPr>
        <w:t>useful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to reliably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predict the service performance of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actual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structure and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="00667159" w:rsidRPr="00464D96">
        <w:rPr>
          <w:rFonts w:ascii="Times New Roman" w:hAnsi="Times New Roman" w:cs="Times New Roman"/>
          <w:sz w:val="24"/>
          <w:szCs w:val="28"/>
        </w:rPr>
        <w:t>.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95" w:name="OLE_LINK12"/>
      <w:bookmarkStart w:id="96" w:name="OLE_LINK13"/>
      <w:r w:rsidR="00F51CCD">
        <w:rPr>
          <w:rFonts w:ascii="Times New Roman" w:hAnsi="Times New Roman" w:cs="Times New Roman" w:hint="eastAsia"/>
          <w:sz w:val="24"/>
          <w:szCs w:val="28"/>
        </w:rPr>
        <w:t xml:space="preserve">Furthermore,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essential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connection among material </w:t>
      </w:r>
      <w:r w:rsidR="003A31C2" w:rsidRPr="00464D96">
        <w:rPr>
          <w:rFonts w:ascii="Times New Roman" w:hAnsi="Times New Roman" w:cs="Times New Roman"/>
          <w:sz w:val="24"/>
          <w:szCs w:val="28"/>
        </w:rPr>
        <w:t>composition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3A31C2" w:rsidRPr="00464D96">
        <w:rPr>
          <w:rFonts w:ascii="Times New Roman" w:hAnsi="Times New Roman" w:cs="Times New Roman"/>
          <w:sz w:val="24"/>
          <w:szCs w:val="28"/>
        </w:rPr>
        <w:t>micro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structure, environmental </w:t>
      </w:r>
      <w:r w:rsidR="003A31C2" w:rsidRPr="00464D96">
        <w:rPr>
          <w:rFonts w:ascii="Times New Roman" w:hAnsi="Times New Roman" w:cs="Times New Roman"/>
          <w:sz w:val="24"/>
          <w:szCs w:val="28"/>
        </w:rPr>
        <w:t>factors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and service performance needs to be uncovered and the correlation</w:t>
      </w:r>
      <w:r w:rsidR="003A31C2" w:rsidRPr="00464D96">
        <w:rPr>
          <w:rFonts w:ascii="Times New Roman" w:hAnsi="Times New Roman" w:cs="Times New Roman"/>
          <w:sz w:val="24"/>
          <w:szCs w:val="28"/>
        </w:rPr>
        <w:t>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commentRangeStart w:id="97"/>
      <w:r w:rsidR="003A31C2" w:rsidRPr="00B40AE6">
        <w:rPr>
          <w:rFonts w:ascii="Times New Roman" w:hAnsi="Times New Roman" w:cs="Times New Roman"/>
          <w:b/>
          <w:color w:val="FF0000"/>
          <w:sz w:val="24"/>
          <w:szCs w:val="28"/>
          <w:rPrChange w:id="98" w:author="Ove Jason" w:date="2019-05-27T02:24:00Z">
            <w:rPr>
              <w:rFonts w:ascii="Times New Roman" w:hAnsi="Times New Roman" w:cs="Times New Roman"/>
              <w:sz w:val="24"/>
              <w:szCs w:val="28"/>
            </w:rPr>
          </w:rPrChange>
        </w:rPr>
        <w:t>between</w:t>
      </w:r>
      <w:commentRangeEnd w:id="97"/>
      <w:r w:rsidR="006E1CB9">
        <w:rPr>
          <w:rStyle w:val="aff0"/>
        </w:rPr>
        <w:commentReference w:id="97"/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microscopic and macroscopic properties</w:t>
      </w:r>
      <w:r w:rsidR="009238B7" w:rsidRPr="00464D96">
        <w:rPr>
          <w:rFonts w:ascii="Times New Roman" w:hAnsi="Times New Roman" w:cs="Times New Roman"/>
          <w:sz w:val="24"/>
          <w:szCs w:val="28"/>
        </w:rPr>
        <w:t xml:space="preserve"> of marine </w:t>
      </w:r>
      <w:r w:rsidR="00F51CCD">
        <w:rPr>
          <w:rFonts w:ascii="Times New Roman" w:hAnsi="Times New Roman" w:cs="Times New Roman" w:hint="eastAsia"/>
          <w:sz w:val="24"/>
          <w:szCs w:val="28"/>
        </w:rPr>
        <w:t>materials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3A31C2" w:rsidRPr="00767771">
        <w:rPr>
          <w:rFonts w:ascii="Times New Roman" w:hAnsi="Times New Roman" w:cs="Times New Roman"/>
          <w:sz w:val="24"/>
          <w:szCs w:val="28"/>
        </w:rPr>
        <w:t>between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coupon</w:t>
      </w:r>
      <w:r w:rsidR="00F51CCD">
        <w:rPr>
          <w:rFonts w:ascii="Times New Roman" w:hAnsi="Times New Roman" w:cs="Times New Roman" w:hint="eastAsia"/>
          <w:sz w:val="24"/>
          <w:szCs w:val="28"/>
        </w:rPr>
        <w:t>-sized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samples and large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structural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components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, as well as </w:t>
      </w:r>
      <w:ins w:id="99" w:author="Ove Jason" w:date="2019-05-27T08:53:00Z">
        <w:r w:rsidR="00E743B5">
          <w:rPr>
            <w:rFonts w:ascii="Times New Roman" w:hAnsi="Times New Roman" w:cs="Times New Roman"/>
            <w:sz w:val="24"/>
            <w:szCs w:val="28"/>
          </w:rPr>
          <w:t xml:space="preserve">the one </w:t>
        </w:r>
      </w:ins>
      <w:r w:rsidR="003A31C2" w:rsidRPr="00E743B5">
        <w:rPr>
          <w:rFonts w:ascii="Times New Roman" w:hAnsi="Times New Roman" w:cs="Times New Roman"/>
          <w:sz w:val="24"/>
          <w:szCs w:val="28"/>
        </w:rPr>
        <w:t>between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materials and components</w:t>
      </w:r>
      <w:ins w:id="100" w:author="Ove Jason" w:date="2019-05-27T08:52:00Z">
        <w:r w:rsidR="00D53F5F">
          <w:rPr>
            <w:rFonts w:ascii="Times New Roman" w:hAnsi="Times New Roman" w:cs="Times New Roman"/>
            <w:sz w:val="24"/>
            <w:szCs w:val="28"/>
          </w:rPr>
          <w:t>,</w:t>
        </w:r>
      </w:ins>
      <w:del w:id="101" w:author="Ove Jason" w:date="2019-05-27T08:52:00Z">
        <w:r w:rsidR="001B62D7" w:rsidRPr="00464D96" w:rsidDel="00D53F5F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102" w:author="Ove Jason" w:date="2019-05-27T08:52:00Z">
        <w:r w:rsidR="00D53F5F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AB7DDF">
          <w:rPr>
            <w:rFonts w:ascii="Times New Roman" w:hAnsi="Times New Roman" w:cs="Times New Roman"/>
            <w:sz w:val="24"/>
            <w:szCs w:val="28"/>
          </w:rPr>
          <w:t xml:space="preserve">both </w:t>
        </w:r>
      </w:ins>
      <w:r w:rsidR="00F51CCD">
        <w:rPr>
          <w:rFonts w:ascii="Times New Roman" w:hAnsi="Times New Roman" w:cs="Times New Roman" w:hint="eastAsia"/>
          <w:sz w:val="24"/>
          <w:szCs w:val="28"/>
        </w:rPr>
        <w:t xml:space="preserve">need </w:t>
      </w:r>
      <w:r w:rsidR="001B62D7" w:rsidRPr="00464D96">
        <w:rPr>
          <w:rFonts w:ascii="Times New Roman" w:hAnsi="Times New Roman" w:cs="Times New Roman"/>
          <w:sz w:val="24"/>
          <w:szCs w:val="28"/>
        </w:rPr>
        <w:t>to be established.</w:t>
      </w:r>
      <w:bookmarkEnd w:id="95"/>
      <w:bookmarkEnd w:id="96"/>
    </w:p>
    <w:bookmarkEnd w:id="82"/>
    <w:bookmarkEnd w:id="83"/>
    <w:p w14:paraId="481924E4" w14:textId="1F06E876" w:rsidR="00E44479" w:rsidRPr="00464D96" w:rsidRDefault="00211B6F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</w:t>
      </w:r>
      <w:r w:rsidR="00E44479" w:rsidRPr="00464D96">
        <w:rPr>
          <w:rFonts w:ascii="Times New Roman" w:eastAsia="仿宋" w:hAnsi="Times New Roman"/>
          <w:b/>
          <w:sz w:val="24"/>
          <w:szCs w:val="28"/>
        </w:rPr>
        <w:t xml:space="preserve">environmental </w:t>
      </w:r>
      <w:r w:rsidRPr="00464D96">
        <w:rPr>
          <w:rFonts w:ascii="Times New Roman" w:eastAsia="仿宋" w:hAnsi="Times New Roman"/>
          <w:b/>
          <w:sz w:val="24"/>
          <w:szCs w:val="28"/>
        </w:rPr>
        <w:t>domain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 xml:space="preserve">environmental </w:t>
      </w:r>
      <w:del w:id="103" w:author="Ove Jason" w:date="2019-05-27T02:01:00Z">
        <w:r w:rsidR="006A159F" w:rsidRPr="00464D96" w:rsidDel="00992830">
          <w:rPr>
            <w:rFonts w:ascii="Times New Roman" w:eastAsia="仿宋" w:hAnsi="Times New Roman"/>
            <w:b/>
            <w:sz w:val="24"/>
            <w:szCs w:val="28"/>
          </w:rPr>
          <w:delText xml:space="preserve">coupling </w:delText>
        </w:r>
      </w:del>
      <w:ins w:id="104" w:author="Ove Jason" w:date="2019-05-27T02:01:00Z">
        <w:r w:rsidR="00992830" w:rsidRPr="00464D96">
          <w:rPr>
            <w:rFonts w:ascii="Times New Roman" w:eastAsia="仿宋" w:hAnsi="Times New Roman"/>
            <w:b/>
            <w:sz w:val="24"/>
            <w:szCs w:val="28"/>
          </w:rPr>
          <w:t>coupl</w:t>
        </w:r>
        <w:r w:rsidR="00992830">
          <w:rPr>
            <w:rFonts w:ascii="Times New Roman" w:eastAsia="仿宋" w:hAnsi="Times New Roman"/>
            <w:b/>
            <w:sz w:val="24"/>
            <w:szCs w:val="28"/>
          </w:rPr>
          <w:t>ed</w:t>
        </w:r>
        <w:r w:rsidR="00992830" w:rsidRPr="00464D96">
          <w:rPr>
            <w:rFonts w:ascii="Times New Roman" w:eastAsia="仿宋" w:hAnsi="Times New Roman"/>
            <w:b/>
            <w:sz w:val="24"/>
            <w:szCs w:val="28"/>
          </w:rPr>
          <w:t xml:space="preserve"> </w:t>
        </w:r>
      </w:ins>
      <w:r w:rsidR="006A159F" w:rsidRPr="00464D96">
        <w:rPr>
          <w:rFonts w:ascii="Times New Roman" w:eastAsia="仿宋" w:hAnsi="Times New Roman"/>
          <w:b/>
          <w:sz w:val="24"/>
          <w:szCs w:val="28"/>
        </w:rPr>
        <w:t>effect</w:t>
      </w:r>
    </w:p>
    <w:p w14:paraId="7E3AFD3F" w14:textId="2FC4F353" w:rsidR="00306A76" w:rsidRPr="00464D96" w:rsidRDefault="00294B5B" w:rsidP="00A1328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Different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parts of </w:t>
      </w:r>
      <w:r w:rsidR="001815C9">
        <w:rPr>
          <w:rFonts w:ascii="Times New Roman" w:hAnsi="Times New Roman" w:cs="Times New Roman"/>
          <w:sz w:val="24"/>
          <w:szCs w:val="28"/>
        </w:rPr>
        <w:t xml:space="preserve">a large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F13B89">
        <w:rPr>
          <w:rFonts w:ascii="Times New Roman" w:hAnsi="Times New Roman" w:cs="Times New Roman"/>
          <w:sz w:val="24"/>
          <w:szCs w:val="28"/>
        </w:rPr>
        <w:t xml:space="preserve">facility </w:t>
      </w:r>
      <w:del w:id="105" w:author="Ove Jason" w:date="2019-05-27T08:39:00Z">
        <w:r w:rsidR="001815C9" w:rsidDel="002641A5">
          <w:rPr>
            <w:rFonts w:ascii="Times New Roman" w:hAnsi="Times New Roman" w:cs="Times New Roman"/>
            <w:sz w:val="24"/>
            <w:szCs w:val="28"/>
          </w:rPr>
          <w:delText xml:space="preserve">can </w:delText>
        </w:r>
      </w:del>
      <w:ins w:id="106" w:author="Ove Jason" w:date="2019-05-27T08:39:00Z">
        <w:r w:rsidR="002641A5">
          <w:rPr>
            <w:rFonts w:ascii="Times New Roman" w:hAnsi="Times New Roman" w:cs="Times New Roman"/>
            <w:sz w:val="24"/>
            <w:szCs w:val="28"/>
          </w:rPr>
          <w:t>c</w:t>
        </w:r>
        <w:r w:rsidR="002641A5">
          <w:rPr>
            <w:rFonts w:ascii="Times New Roman" w:hAnsi="Times New Roman" w:cs="Times New Roman"/>
            <w:sz w:val="24"/>
            <w:szCs w:val="28"/>
          </w:rPr>
          <w:t>ould</w:t>
        </w:r>
        <w:r w:rsidR="002641A5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2641A5">
          <w:rPr>
            <w:rFonts w:ascii="Times New Roman" w:hAnsi="Times New Roman" w:cs="Times New Roman"/>
            <w:sz w:val="24"/>
            <w:szCs w:val="28"/>
          </w:rPr>
          <w:t>serve in</w:t>
        </w:r>
      </w:ins>
      <w:del w:id="107" w:author="Ove Jason" w:date="2019-05-27T08:39:00Z">
        <w:r w:rsidR="001815C9" w:rsidDel="002641A5">
          <w:rPr>
            <w:rFonts w:ascii="Times New Roman" w:hAnsi="Times New Roman" w:cs="Times New Roman"/>
            <w:sz w:val="24"/>
            <w:szCs w:val="28"/>
          </w:rPr>
          <w:delText>experience</w:delText>
        </w:r>
      </w:del>
      <w:r w:rsidR="001815C9">
        <w:rPr>
          <w:rFonts w:ascii="Times New Roman" w:hAnsi="Times New Roman" w:cs="Times New Roman"/>
          <w:sz w:val="24"/>
          <w:szCs w:val="28"/>
        </w:rPr>
        <w:t xml:space="preserve"> </w:t>
      </w:r>
      <w:r w:rsidR="008579FF" w:rsidRPr="00464D96">
        <w:rPr>
          <w:rFonts w:ascii="Times New Roman" w:hAnsi="Times New Roman" w:cs="Times New Roman"/>
          <w:sz w:val="24"/>
          <w:szCs w:val="28"/>
        </w:rPr>
        <w:t>marine atmosphere</w:t>
      </w:r>
      <w:r w:rsidR="00F2058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28A4" w:rsidRPr="00464D96">
        <w:rPr>
          <w:rFonts w:ascii="Times New Roman" w:hAnsi="Times New Roman" w:cs="Times New Roman"/>
          <w:sz w:val="24"/>
          <w:szCs w:val="28"/>
        </w:rPr>
        <w:t>zone</w:t>
      </w:r>
      <w:r w:rsidR="00D6586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20584" w:rsidRPr="00464D96">
        <w:rPr>
          <w:rFonts w:ascii="Times New Roman" w:hAnsi="Times New Roman" w:cs="Times New Roman"/>
          <w:sz w:val="24"/>
          <w:szCs w:val="28"/>
        </w:rPr>
        <w:t>(</w:t>
      </w:r>
      <w:r w:rsidR="00372376">
        <w:rPr>
          <w:rFonts w:ascii="Times New Roman" w:hAnsi="Times New Roman" w:cs="Times New Roman" w:hint="eastAsia"/>
          <w:sz w:val="24"/>
          <w:szCs w:val="28"/>
        </w:rPr>
        <w:t xml:space="preserve">subject to </w:t>
      </w:r>
      <w:r w:rsidR="00822FF3" w:rsidRPr="00464D96">
        <w:rPr>
          <w:rFonts w:ascii="Times New Roman" w:hAnsi="Times New Roman" w:cs="Times New Roman"/>
          <w:sz w:val="24"/>
          <w:szCs w:val="28"/>
        </w:rPr>
        <w:t>sal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>fog environment, aging</w:t>
      </w:r>
      <w:ins w:id="108" w:author="Ove Jason" w:date="2019-05-27T08:37:00Z">
        <w:r w:rsidR="00896706">
          <w:rPr>
            <w:rFonts w:ascii="Times New Roman" w:hAnsi="Times New Roman" w:cs="Times New Roman"/>
            <w:sz w:val="24"/>
            <w:szCs w:val="28"/>
          </w:rPr>
          <w:t xml:space="preserve"> effect</w:t>
        </w:r>
      </w:ins>
      <w:del w:id="109" w:author="Ove Jason" w:date="2019-05-27T08:30:00Z">
        <w:r w:rsidR="00822FF3" w:rsidRPr="00464D96" w:rsidDel="0071110A">
          <w:rPr>
            <w:rFonts w:ascii="Times New Roman" w:hAnsi="Times New Roman" w:cs="Times New Roman" w:hint="eastAsia"/>
            <w:sz w:val="24"/>
            <w:szCs w:val="28"/>
          </w:rPr>
          <w:delText xml:space="preserve"> and</w:delText>
        </w:r>
      </w:del>
      <w:ins w:id="110" w:author="Ove Jason" w:date="2019-05-27T08:30:00Z">
        <w:r w:rsidR="0071110A">
          <w:rPr>
            <w:rFonts w:ascii="Times New Roman" w:hAnsi="Times New Roman" w:cs="Times New Roman" w:hint="eastAsia"/>
            <w:sz w:val="24"/>
            <w:szCs w:val="28"/>
          </w:rPr>
          <w:t>，</w:t>
        </w:r>
      </w:ins>
      <w:r w:rsidR="00822FF3" w:rsidRPr="00464D96">
        <w:rPr>
          <w:rFonts w:ascii="Times New Roman" w:hAnsi="Times New Roman" w:cs="Times New Roman"/>
          <w:sz w:val="24"/>
          <w:szCs w:val="28"/>
        </w:rPr>
        <w:t xml:space="preserve"> thermal </w:t>
      </w:r>
      <w:ins w:id="111" w:author="Ove Jason" w:date="2019-05-27T08:37:00Z">
        <w:r w:rsidR="00896706">
          <w:rPr>
            <w:rFonts w:ascii="Times New Roman" w:hAnsi="Times New Roman" w:cs="Times New Roman"/>
            <w:sz w:val="24"/>
            <w:szCs w:val="28"/>
          </w:rPr>
          <w:t xml:space="preserve">effect </w:t>
        </w:r>
      </w:ins>
      <w:r w:rsidR="00372376">
        <w:rPr>
          <w:rFonts w:ascii="Times New Roman" w:hAnsi="Times New Roman" w:cs="Times New Roman" w:hint="eastAsia"/>
          <w:sz w:val="24"/>
          <w:szCs w:val="28"/>
        </w:rPr>
        <w:t xml:space="preserve">and </w:t>
      </w:r>
      <w:r w:rsidR="00372376">
        <w:rPr>
          <w:rFonts w:ascii="Times New Roman" w:hAnsi="Times New Roman" w:cs="Times New Roman" w:hint="eastAsia"/>
          <w:sz w:val="24"/>
          <w:szCs w:val="28"/>
        </w:rPr>
        <w:lastRenderedPageBreak/>
        <w:t>UV radiation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>of sunlight</w:t>
      </w:r>
      <w:r w:rsidR="00F20584" w:rsidRPr="00464D96">
        <w:rPr>
          <w:rFonts w:ascii="Times New Roman" w:hAnsi="Times New Roman" w:cs="Times New Roman"/>
          <w:sz w:val="24"/>
          <w:szCs w:val="28"/>
        </w:rPr>
        <w:t>)</w:t>
      </w:r>
      <w:r w:rsidR="007328A4" w:rsidRPr="00464D96">
        <w:rPr>
          <w:rFonts w:ascii="Times New Roman" w:hAnsi="Times New Roman" w:cs="Times New Roman"/>
          <w:sz w:val="24"/>
          <w:szCs w:val="28"/>
        </w:rPr>
        <w:t>, sp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ray</w:t>
      </w:r>
      <w:r w:rsidR="007328A4" w:rsidRPr="00464D96">
        <w:rPr>
          <w:rFonts w:ascii="Times New Roman" w:hAnsi="Times New Roman" w:cs="Times New Roman"/>
          <w:sz w:val="24"/>
          <w:szCs w:val="28"/>
        </w:rPr>
        <w:t xml:space="preserve"> zone, </w:t>
      </w:r>
      <w:bookmarkStart w:id="112" w:name="OLE_LINK14"/>
      <w:bookmarkStart w:id="113" w:name="OLE_LINK15"/>
      <w:r w:rsidR="007328A4" w:rsidRPr="00464D96">
        <w:rPr>
          <w:rFonts w:ascii="Times New Roman" w:hAnsi="Times New Roman" w:cs="Times New Roman"/>
          <w:sz w:val="24"/>
          <w:szCs w:val="28"/>
        </w:rPr>
        <w:t>tidal zone</w:t>
      </w:r>
      <w:bookmarkEnd w:id="112"/>
      <w:bookmarkEnd w:id="113"/>
      <w:r w:rsidR="007328A4" w:rsidRPr="00464D96">
        <w:rPr>
          <w:rFonts w:ascii="Times New Roman" w:hAnsi="Times New Roman" w:cs="Times New Roman"/>
          <w:sz w:val="24"/>
          <w:szCs w:val="28"/>
        </w:rPr>
        <w:t>, full</w:t>
      </w:r>
      <w:r w:rsidR="00372376">
        <w:rPr>
          <w:rFonts w:ascii="Times New Roman" w:hAnsi="Times New Roman" w:cs="Times New Roman" w:hint="eastAsia"/>
          <w:sz w:val="24"/>
          <w:szCs w:val="28"/>
        </w:rPr>
        <w:t>-</w:t>
      </w:r>
      <w:r w:rsidR="007328A4" w:rsidRPr="00464D96">
        <w:rPr>
          <w:rFonts w:ascii="Times New Roman" w:hAnsi="Times New Roman" w:cs="Times New Roman"/>
          <w:sz w:val="24"/>
          <w:szCs w:val="28"/>
        </w:rPr>
        <w:t>immersion zone, sea mud zone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respectively</w:t>
      </w:r>
      <w:r w:rsidR="00E867CC" w:rsidRPr="00464D96">
        <w:rPr>
          <w:rFonts w:ascii="Times New Roman" w:hAnsi="Times New Roman" w:cs="Times New Roman"/>
          <w:sz w:val="24"/>
          <w:szCs w:val="28"/>
        </w:rPr>
        <w:t>,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whose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service performances are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also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affected by structural load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1815C9">
        <w:rPr>
          <w:rFonts w:ascii="Times New Roman" w:hAnsi="Times New Roman" w:cs="Times New Roman"/>
          <w:sz w:val="24"/>
          <w:szCs w:val="28"/>
        </w:rPr>
        <w:t>fabrication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residual stress, wind load, surge load and other 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mechanical </w:t>
      </w:r>
      <w:r w:rsidR="00CE6AE1" w:rsidRPr="00464D96">
        <w:rPr>
          <w:rFonts w:ascii="Times New Roman" w:hAnsi="Times New Roman" w:cs="Times New Roman"/>
          <w:sz w:val="24"/>
          <w:szCs w:val="28"/>
        </w:rPr>
        <w:t>factors</w:t>
      </w:r>
      <w:r w:rsidR="000A4BBE" w:rsidRPr="00464D96">
        <w:rPr>
          <w:rFonts w:ascii="Times New Roman" w:hAnsi="Times New Roman" w:cs="Times New Roman"/>
          <w:sz w:val="24"/>
          <w:szCs w:val="28"/>
        </w:rPr>
        <w:t>.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 w:hint="eastAsia"/>
          <w:sz w:val="24"/>
          <w:szCs w:val="28"/>
        </w:rPr>
        <w:t>Moreover</w:t>
      </w:r>
      <w:r w:rsidR="006C311E" w:rsidRPr="00464D96">
        <w:rPr>
          <w:rFonts w:ascii="Times New Roman" w:hAnsi="Times New Roman" w:cs="Times New Roman"/>
          <w:sz w:val="24"/>
          <w:szCs w:val="28"/>
        </w:rPr>
        <w:t>,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the working state of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surface coating and the </w:t>
      </w:r>
      <w:ins w:id="114" w:author="Ove Jason" w:date="2019-05-27T08:43:00Z">
        <w:r w:rsidR="00E2404D" w:rsidRPr="00E2404D">
          <w:rPr>
            <w:rFonts w:ascii="Times New Roman" w:hAnsi="Times New Roman" w:cs="Times New Roman"/>
            <w:sz w:val="24"/>
            <w:szCs w:val="28"/>
          </w:rPr>
          <w:t>subaqueous</w:t>
        </w:r>
        <w:r w:rsidR="00E2404D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6C311E" w:rsidRPr="00464D96">
        <w:rPr>
          <w:rFonts w:ascii="Times New Roman" w:hAnsi="Times New Roman" w:cs="Times New Roman" w:hint="eastAsia"/>
          <w:sz w:val="24"/>
          <w:szCs w:val="28"/>
        </w:rPr>
        <w:t>cathodic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protection system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also </w:t>
      </w:r>
      <w:r w:rsidR="00342A80" w:rsidRPr="00464D96">
        <w:rPr>
          <w:rFonts w:ascii="Times New Roman" w:hAnsi="Times New Roman" w:cs="Times New Roman"/>
          <w:sz w:val="24"/>
          <w:szCs w:val="28"/>
        </w:rPr>
        <w:t>play</w:t>
      </w:r>
      <w:del w:id="115" w:author="Ove Jason" w:date="2019-05-27T08:44:00Z">
        <w:r w:rsidR="00342A80" w:rsidRPr="00464D96" w:rsidDel="00E63EFB">
          <w:rPr>
            <w:rFonts w:ascii="Times New Roman" w:hAnsi="Times New Roman" w:cs="Times New Roman"/>
            <w:sz w:val="24"/>
            <w:szCs w:val="28"/>
          </w:rPr>
          <w:delText>s</w:delText>
        </w:r>
      </w:del>
      <w:r w:rsidR="00342A80" w:rsidRPr="00464D96">
        <w:rPr>
          <w:rFonts w:ascii="Times New Roman" w:hAnsi="Times New Roman" w:cs="Times New Roman"/>
          <w:sz w:val="24"/>
          <w:szCs w:val="28"/>
        </w:rPr>
        <w:t xml:space="preserve"> an important role in the </w:t>
      </w:r>
      <w:r w:rsidR="006C311E" w:rsidRPr="00464D96">
        <w:rPr>
          <w:rFonts w:ascii="Times New Roman" w:hAnsi="Times New Roman" w:cs="Times New Roman"/>
          <w:sz w:val="24"/>
          <w:szCs w:val="28"/>
        </w:rPr>
        <w:t>service performance of the marine structure</w:t>
      </w:r>
      <w:del w:id="116" w:author="Ove Jason" w:date="2019-05-27T08:56:00Z">
        <w:r w:rsidR="006C311E" w:rsidRPr="00464D96" w:rsidDel="00F012D9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342A80" w:rsidRPr="00464D96" w:rsidDel="00F012D9">
          <w:rPr>
            <w:rFonts w:ascii="Times New Roman" w:hAnsi="Times New Roman" w:cs="Times New Roman"/>
            <w:sz w:val="24"/>
            <w:szCs w:val="28"/>
          </w:rPr>
          <w:delText>as well</w:delText>
        </w:r>
      </w:del>
      <w:r w:rsidR="00342A80" w:rsidRPr="00464D96">
        <w:rPr>
          <w:rFonts w:ascii="Times New Roman" w:hAnsi="Times New Roman" w:cs="Times New Roman"/>
          <w:sz w:val="24"/>
          <w:szCs w:val="28"/>
        </w:rPr>
        <w:t>.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17" w:name="OLE_LINK16"/>
      <w:bookmarkStart w:id="118" w:name="OLE_LINK17"/>
      <w:r w:rsidR="00D03D8F" w:rsidRPr="00464D96">
        <w:rPr>
          <w:rFonts w:ascii="Times New Roman" w:hAnsi="Times New Roman" w:cs="Times New Roman" w:hint="eastAsia"/>
          <w:sz w:val="24"/>
          <w:szCs w:val="28"/>
        </w:rPr>
        <w:t>Thus</w:t>
      </w:r>
      <w:r w:rsidR="00E111E8" w:rsidRPr="00464D96">
        <w:rPr>
          <w:rFonts w:ascii="Times New Roman" w:hAnsi="Times New Roman" w:cs="Times New Roman"/>
          <w:sz w:val="24"/>
          <w:szCs w:val="28"/>
        </w:rPr>
        <w:t>,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 w:hint="eastAsia"/>
          <w:sz w:val="24"/>
          <w:szCs w:val="28"/>
        </w:rPr>
        <w:t>to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714D2" w:rsidRPr="00464D96">
        <w:rPr>
          <w:rFonts w:ascii="Times New Roman" w:hAnsi="Times New Roman" w:cs="Times New Roman"/>
          <w:sz w:val="24"/>
          <w:szCs w:val="28"/>
        </w:rPr>
        <w:t>solv</w:t>
      </w:r>
      <w:r w:rsidR="00D03D8F" w:rsidRPr="00464D96">
        <w:rPr>
          <w:rFonts w:ascii="Times New Roman" w:hAnsi="Times New Roman" w:cs="Times New Roman"/>
          <w:sz w:val="24"/>
          <w:szCs w:val="28"/>
        </w:rPr>
        <w:t>e</w:t>
      </w:r>
      <w:r w:rsidR="005714D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F3947" w:rsidRPr="00464D96">
        <w:rPr>
          <w:rFonts w:ascii="Times New Roman" w:hAnsi="Times New Roman" w:cs="Times New Roman"/>
          <w:sz w:val="24"/>
          <w:szCs w:val="28"/>
        </w:rPr>
        <w:t>scientific issues in environmental domain,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it is essential to </w:t>
      </w:r>
      <w:r w:rsidR="001815C9">
        <w:rPr>
          <w:rFonts w:ascii="Times New Roman" w:hAnsi="Times New Roman" w:cs="Times New Roman"/>
          <w:sz w:val="24"/>
          <w:szCs w:val="28"/>
        </w:rPr>
        <w:t>uncover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the complex nonlinear </w:t>
      </w:r>
      <w:del w:id="119" w:author="Ove Jason" w:date="2019-05-27T02:01:00Z">
        <w:r w:rsidR="00E111E8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120" w:author="Ove Jason" w:date="2019-05-27T02:01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E111E8" w:rsidRPr="00464D96">
        <w:rPr>
          <w:rFonts w:ascii="Times New Roman" w:hAnsi="Times New Roman" w:cs="Times New Roman"/>
          <w:sz w:val="24"/>
          <w:szCs w:val="28"/>
        </w:rPr>
        <w:t xml:space="preserve">mechanisms and </w:t>
      </w:r>
      <w:r w:rsidR="001815C9">
        <w:rPr>
          <w:rFonts w:ascii="Times New Roman" w:hAnsi="Times New Roman" w:cs="Times New Roman"/>
          <w:sz w:val="24"/>
          <w:szCs w:val="28"/>
        </w:rPr>
        <w:t>underlying laws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815C9">
        <w:rPr>
          <w:rFonts w:ascii="Times New Roman" w:hAnsi="Times New Roman" w:cs="Times New Roman"/>
          <w:sz w:val="24"/>
          <w:szCs w:val="28"/>
        </w:rPr>
        <w:t>governing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above-mentioned multi-field and </w:t>
      </w:r>
      <w:r w:rsidR="00D03D8F" w:rsidRPr="00464D96">
        <w:rPr>
          <w:rFonts w:ascii="Times New Roman" w:hAnsi="Times New Roman" w:cs="Times New Roman"/>
          <w:sz w:val="24"/>
          <w:szCs w:val="28"/>
        </w:rPr>
        <w:t>multi-factor environment</w:t>
      </w:r>
      <w:r w:rsidR="001815C9">
        <w:rPr>
          <w:rFonts w:ascii="Times New Roman" w:hAnsi="Times New Roman" w:cs="Times New Roman"/>
          <w:sz w:val="24"/>
          <w:szCs w:val="28"/>
        </w:rPr>
        <w:t>al effects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/>
          <w:sz w:val="24"/>
          <w:szCs w:val="28"/>
        </w:rPr>
        <w:t>on service behavior of marine engineering material.</w:t>
      </w:r>
      <w:bookmarkEnd w:id="117"/>
      <w:bookmarkEnd w:id="118"/>
    </w:p>
    <w:p w14:paraId="38124988" w14:textId="77777777" w:rsidR="00483AB7" w:rsidRPr="00464D96" w:rsidRDefault="00483AB7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time domain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Pr="00464D96">
        <w:rPr>
          <w:rFonts w:ascii="Times New Roman" w:eastAsia="仿宋" w:hAnsi="Times New Roman"/>
          <w:b/>
          <w:sz w:val="24"/>
          <w:szCs w:val="28"/>
        </w:rPr>
        <w:t>time effect</w:t>
      </w:r>
    </w:p>
    <w:p w14:paraId="309BB2C2" w14:textId="482D0F9E" w:rsidR="00306A76" w:rsidRPr="00464D96" w:rsidRDefault="00B32C4F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Focusing on the remaining life prediction and evaluation requirements of life extension of </w:t>
      </w:r>
      <w:r w:rsidR="000E56B4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1815C9">
        <w:rPr>
          <w:rFonts w:ascii="Times New Roman" w:hAnsi="Times New Roman" w:cs="Times New Roman"/>
          <w:sz w:val="24"/>
          <w:szCs w:val="28"/>
        </w:rPr>
        <w:t>structures</w:t>
      </w:r>
      <w:r w:rsidRPr="00464D96">
        <w:rPr>
          <w:rFonts w:ascii="Times New Roman" w:hAnsi="Times New Roman" w:cs="Times New Roman"/>
          <w:sz w:val="24"/>
          <w:szCs w:val="28"/>
        </w:rPr>
        <w:t>,</w:t>
      </w:r>
      <w:r w:rsidR="006E5AD9" w:rsidRPr="00464D96">
        <w:rPr>
          <w:rFonts w:ascii="Times New Roman" w:hAnsi="Times New Roman" w:cs="Times New Roman"/>
          <w:sz w:val="24"/>
          <w:szCs w:val="28"/>
        </w:rPr>
        <w:t xml:space="preserve"> it is necessary to grasp the time-dependent nonlinear evolution characteristics of service performance of material</w:t>
      </w:r>
      <w:r w:rsidR="00886AE8" w:rsidRPr="00464D96">
        <w:rPr>
          <w:rFonts w:ascii="Times New Roman" w:hAnsi="Times New Roman" w:cs="Times New Roman"/>
          <w:sz w:val="24"/>
          <w:szCs w:val="28"/>
        </w:rPr>
        <w:t>s</w:t>
      </w:r>
      <w:r w:rsidR="00507786" w:rsidRPr="00464D96">
        <w:rPr>
          <w:rFonts w:ascii="Times New Roman" w:hAnsi="Times New Roman" w:cs="Times New Roman"/>
          <w:sz w:val="24"/>
          <w:szCs w:val="28"/>
        </w:rPr>
        <w:t xml:space="preserve"> in complex and </w:t>
      </w:r>
      <w:r w:rsidR="00886AE8" w:rsidRPr="00464D96">
        <w:rPr>
          <w:rFonts w:ascii="Times New Roman" w:hAnsi="Times New Roman" w:cs="Times New Roman"/>
          <w:sz w:val="24"/>
          <w:szCs w:val="28"/>
        </w:rPr>
        <w:t>mechano</w:t>
      </w:r>
      <w:del w:id="121" w:author="Ove Jason" w:date="2019-05-27T09:05:00Z">
        <w:r w:rsidR="00507786" w:rsidRPr="00464D96" w:rsidDel="005D67F6">
          <w:rPr>
            <w:rFonts w:ascii="Times New Roman" w:hAnsi="Times New Roman" w:cs="Times New Roman"/>
            <w:sz w:val="24"/>
            <w:szCs w:val="28"/>
          </w:rPr>
          <w:delText>-</w:delText>
        </w:r>
      </w:del>
      <w:r w:rsidR="00886AE8" w:rsidRPr="00464D96">
        <w:rPr>
          <w:rFonts w:ascii="Times New Roman" w:hAnsi="Times New Roman" w:cs="Times New Roman"/>
          <w:sz w:val="24"/>
          <w:szCs w:val="28"/>
        </w:rPr>
        <w:t xml:space="preserve">chemical </w:t>
      </w:r>
      <w:r w:rsidR="00507786" w:rsidRPr="00464D96">
        <w:rPr>
          <w:rFonts w:ascii="Times New Roman" w:hAnsi="Times New Roman" w:cs="Times New Roman"/>
          <w:sz w:val="24"/>
          <w:szCs w:val="28"/>
        </w:rPr>
        <w:t>coupled environments.</w:t>
      </w:r>
      <w:r w:rsidR="00A468E2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bookmarkStart w:id="122" w:name="OLE_LINK18"/>
      <w:bookmarkStart w:id="123" w:name="OLE_LINK19"/>
      <w:r w:rsidR="000B65DF" w:rsidRPr="00464D96">
        <w:rPr>
          <w:rFonts w:ascii="Times New Roman" w:hAnsi="Times New Roman" w:cs="Times New Roman"/>
          <w:sz w:val="24"/>
          <w:szCs w:val="28"/>
        </w:rPr>
        <w:t>The key</w:t>
      </w:r>
      <w:ins w:id="124" w:author="Ove Jason" w:date="2019-05-27T09:07:00Z">
        <w:r w:rsidR="00E00C35">
          <w:rPr>
            <w:rFonts w:ascii="Times New Roman" w:hAnsi="Times New Roman" w:cs="Times New Roman"/>
            <w:sz w:val="24"/>
            <w:szCs w:val="28"/>
          </w:rPr>
          <w:t>s</w:t>
        </w:r>
      </w:ins>
      <w:r w:rsidR="000B65DF" w:rsidRPr="00464D96">
        <w:rPr>
          <w:rFonts w:ascii="Times New Roman" w:hAnsi="Times New Roman" w:cs="Times New Roman"/>
          <w:sz w:val="24"/>
          <w:szCs w:val="28"/>
        </w:rPr>
        <w:t xml:space="preserve"> </w:t>
      </w:r>
      <w:del w:id="125" w:author="Ove Jason" w:date="2019-05-27T09:07:00Z">
        <w:r w:rsidR="000B65DF" w:rsidRPr="00464D96" w:rsidDel="00E00C35">
          <w:rPr>
            <w:rFonts w:ascii="Times New Roman" w:hAnsi="Times New Roman" w:cs="Times New Roman"/>
            <w:sz w:val="24"/>
            <w:szCs w:val="28"/>
          </w:rPr>
          <w:delText xml:space="preserve">is </w:delText>
        </w:r>
      </w:del>
      <w:ins w:id="126" w:author="Ove Jason" w:date="2019-05-27T09:07:00Z">
        <w:r w:rsidR="00E00C35">
          <w:rPr>
            <w:rFonts w:ascii="Times New Roman" w:hAnsi="Times New Roman" w:cs="Times New Roman"/>
            <w:sz w:val="24"/>
            <w:szCs w:val="28"/>
          </w:rPr>
          <w:t>are</w:t>
        </w:r>
        <w:r w:rsidR="00E00C35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0B65DF" w:rsidRPr="00464D96">
        <w:rPr>
          <w:rFonts w:ascii="Times New Roman" w:hAnsi="Times New Roman" w:cs="Times New Roman"/>
          <w:sz w:val="24"/>
          <w:szCs w:val="28"/>
        </w:rPr>
        <w:t xml:space="preserve">to </w:t>
      </w:r>
      <w:r w:rsidR="005874DF" w:rsidRPr="00464D96">
        <w:rPr>
          <w:rFonts w:ascii="Times New Roman" w:hAnsi="Times New Roman" w:cs="Times New Roman" w:hint="eastAsia"/>
          <w:sz w:val="24"/>
          <w:szCs w:val="28"/>
        </w:rPr>
        <w:t>develop</w:t>
      </w:r>
      <w:r w:rsidR="005874D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>the laboratory (accelerated) evaluation method</w:t>
      </w:r>
      <w:r w:rsidR="00C62FE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ins w:id="127" w:author="Ove Jason" w:date="2019-05-27T09:07:00Z">
        <w:r w:rsidR="00E00C35">
          <w:rPr>
            <w:rFonts w:ascii="Times New Roman" w:hAnsi="Times New Roman" w:cs="Times New Roman"/>
            <w:sz w:val="24"/>
            <w:szCs w:val="28"/>
          </w:rPr>
          <w:t xml:space="preserve">to </w:t>
        </w:r>
      </w:ins>
      <w:r w:rsidR="000B65DF" w:rsidRPr="00464D96">
        <w:rPr>
          <w:rFonts w:ascii="Times New Roman" w:hAnsi="Times New Roman" w:cs="Times New Roman"/>
          <w:sz w:val="24"/>
          <w:szCs w:val="28"/>
        </w:rPr>
        <w:t xml:space="preserve">verify its equivalence with the </w:t>
      </w:r>
      <w:r w:rsidR="001815C9">
        <w:rPr>
          <w:rFonts w:ascii="Times New Roman" w:hAnsi="Times New Roman" w:cs="Times New Roman"/>
          <w:sz w:val="24"/>
          <w:szCs w:val="28"/>
        </w:rPr>
        <w:t xml:space="preserve">actual </w:t>
      </w:r>
      <w:r w:rsidR="000B65DF" w:rsidRPr="00464D96">
        <w:rPr>
          <w:rFonts w:ascii="Times New Roman" w:hAnsi="Times New Roman" w:cs="Times New Roman"/>
          <w:sz w:val="24"/>
          <w:szCs w:val="28"/>
        </w:rPr>
        <w:t>on-site service data, so as to construct a time-dependent evolution model of service performance</w:t>
      </w:r>
      <w:r w:rsidR="001815C9">
        <w:rPr>
          <w:rFonts w:ascii="Times New Roman" w:hAnsi="Times New Roman" w:cs="Times New Roman"/>
          <w:sz w:val="24"/>
          <w:szCs w:val="28"/>
        </w:rPr>
        <w:t xml:space="preserve">. This model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lays a </w:t>
      </w:r>
      <w:r w:rsidR="00FF55E1" w:rsidRPr="00464D96">
        <w:rPr>
          <w:rFonts w:ascii="Times New Roman" w:hAnsi="Times New Roman" w:cs="Times New Roman"/>
          <w:sz w:val="24"/>
          <w:szCs w:val="28"/>
        </w:rPr>
        <w:t xml:space="preserve">solid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foundation for deriving long-term service behavior </w:t>
      </w:r>
      <w:r w:rsidR="001815C9">
        <w:rPr>
          <w:rFonts w:ascii="Times New Roman" w:hAnsi="Times New Roman" w:cs="Times New Roman"/>
          <w:sz w:val="24"/>
          <w:szCs w:val="28"/>
        </w:rPr>
        <w:t>using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 short-time service data</w:t>
      </w:r>
      <w:bookmarkEnd w:id="122"/>
      <w:bookmarkEnd w:id="123"/>
      <w:r w:rsidR="000B65DF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602599D6" w14:textId="77777777" w:rsidR="00306A76" w:rsidRPr="009F3F82" w:rsidRDefault="00306A76" w:rsidP="00A1328D">
      <w:pPr>
        <w:spacing w:line="360" w:lineRule="auto"/>
        <w:ind w:left="6"/>
        <w:rPr>
          <w:rFonts w:ascii="Times New Roman" w:eastAsia="仿宋" w:hAnsi="Times New Roman" w:cs="Times New Roman"/>
          <w:sz w:val="28"/>
          <w:szCs w:val="28"/>
        </w:rPr>
      </w:pPr>
    </w:p>
    <w:p w14:paraId="0DADD056" w14:textId="2AA1CC74" w:rsidR="00337A97" w:rsidRPr="002E3EA0" w:rsidRDefault="0081409F" w:rsidP="002E3EA0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4D96">
        <w:rPr>
          <w:rFonts w:ascii="Times New Roman" w:hAnsi="Times New Roman" w:cs="Times New Roman"/>
          <w:b/>
          <w:sz w:val="32"/>
          <w:szCs w:val="28"/>
        </w:rPr>
        <w:t>3</w:t>
      </w:r>
      <w:r w:rsidR="000C71FB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464D96">
        <w:rPr>
          <w:rFonts w:ascii="Times New Roman" w:hAnsi="Times New Roman" w:cs="Times New Roman"/>
          <w:b/>
          <w:sz w:val="32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32"/>
          <w:szCs w:val="28"/>
        </w:rPr>
        <w:t xml:space="preserve">Objectives and </w:t>
      </w:r>
      <w:r w:rsidR="00AF7FC8">
        <w:rPr>
          <w:rFonts w:ascii="Times New Roman" w:hAnsi="Times New Roman" w:cs="Times New Roman"/>
          <w:b/>
          <w:sz w:val="32"/>
          <w:szCs w:val="28"/>
        </w:rPr>
        <w:t>Activities</w:t>
      </w:r>
    </w:p>
    <w:p w14:paraId="601E2CB6" w14:textId="07DB529A" w:rsidR="00607ACF" w:rsidRPr="00464D96" w:rsidRDefault="009A52F6" w:rsidP="002E3EA0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464D96">
        <w:rPr>
          <w:rFonts w:ascii="Times New Roman" w:hAnsi="Times New Roman" w:cs="Times New Roman"/>
          <w:b/>
          <w:sz w:val="24"/>
          <w:szCs w:val="28"/>
        </w:rPr>
        <w:t>3.1</w:t>
      </w:r>
      <w:r w:rsidR="00607ACF" w:rsidRPr="00464D96">
        <w:rPr>
          <w:rFonts w:ascii="Times New Roman" w:hAnsi="Times New Roman" w:cs="Times New Roman"/>
          <w:b/>
          <w:sz w:val="24"/>
          <w:szCs w:val="28"/>
        </w:rPr>
        <w:t xml:space="preserve"> </w:t>
      </w:r>
      <w:bookmarkStart w:id="128" w:name="OLE_LINK20"/>
      <w:bookmarkStart w:id="129" w:name="OLE_LINK21"/>
      <w:del w:id="130" w:author="Ove Jason" w:date="2019-05-27T09:09:00Z">
        <w:r w:rsidR="00607ACF" w:rsidRPr="00464D96" w:rsidDel="00490DA0">
          <w:rPr>
            <w:rFonts w:ascii="Times New Roman" w:hAnsi="Times New Roman" w:cs="Times New Roman"/>
            <w:b/>
            <w:sz w:val="24"/>
            <w:szCs w:val="28"/>
          </w:rPr>
          <w:delText xml:space="preserve">research </w:delText>
        </w:r>
      </w:del>
      <w:ins w:id="131" w:author="Ove Jason" w:date="2019-05-27T09:09:00Z">
        <w:r w:rsidR="00490DA0">
          <w:rPr>
            <w:rFonts w:ascii="Times New Roman" w:hAnsi="Times New Roman" w:cs="Times New Roman"/>
            <w:b/>
            <w:sz w:val="24"/>
            <w:szCs w:val="28"/>
          </w:rPr>
          <w:t>R</w:t>
        </w:r>
        <w:r w:rsidR="00490DA0" w:rsidRPr="00464D96">
          <w:rPr>
            <w:rFonts w:ascii="Times New Roman" w:hAnsi="Times New Roman" w:cs="Times New Roman"/>
            <w:b/>
            <w:sz w:val="24"/>
            <w:szCs w:val="28"/>
          </w:rPr>
          <w:t xml:space="preserve">esearch </w:t>
        </w:r>
      </w:ins>
      <w:del w:id="132" w:author="Ove Jason" w:date="2019-05-27T09:09:00Z">
        <w:r w:rsidR="00313316" w:rsidRPr="00464D96" w:rsidDel="00490DA0">
          <w:rPr>
            <w:rFonts w:ascii="Times New Roman" w:hAnsi="Times New Roman" w:cs="Times New Roman"/>
            <w:b/>
            <w:sz w:val="24"/>
            <w:szCs w:val="28"/>
          </w:rPr>
          <w:delText>object</w:delText>
        </w:r>
        <w:bookmarkEnd w:id="128"/>
        <w:bookmarkEnd w:id="129"/>
        <w:r w:rsidR="00313316" w:rsidRPr="00464D96" w:rsidDel="00490DA0">
          <w:rPr>
            <w:rFonts w:ascii="Times New Roman" w:hAnsi="Times New Roman" w:cs="Times New Roman"/>
            <w:b/>
            <w:sz w:val="24"/>
            <w:szCs w:val="28"/>
          </w:rPr>
          <w:delText>s</w:delText>
        </w:r>
      </w:del>
      <w:ins w:id="133" w:author="Ove Jason" w:date="2019-05-27T09:09:00Z">
        <w:r w:rsidR="00490DA0">
          <w:rPr>
            <w:rFonts w:ascii="Times New Roman" w:hAnsi="Times New Roman" w:cs="Times New Roman"/>
            <w:b/>
            <w:sz w:val="24"/>
            <w:szCs w:val="28"/>
          </w:rPr>
          <w:t>O</w:t>
        </w:r>
        <w:r w:rsidR="00490DA0" w:rsidRPr="00464D96">
          <w:rPr>
            <w:rFonts w:ascii="Times New Roman" w:hAnsi="Times New Roman" w:cs="Times New Roman"/>
            <w:b/>
            <w:sz w:val="24"/>
            <w:szCs w:val="28"/>
          </w:rPr>
          <w:t>bjects</w:t>
        </w:r>
      </w:ins>
    </w:p>
    <w:p w14:paraId="00A6282C" w14:textId="58B3C6F2" w:rsidR="00DA7620" w:rsidRPr="00464D96" w:rsidRDefault="00DA7620" w:rsidP="002E3EA0">
      <w:pPr>
        <w:spacing w:beforeLines="50" w:before="156" w:line="360" w:lineRule="auto"/>
        <w:ind w:left="6"/>
        <w:rPr>
          <w:rFonts w:ascii="Times New Roman" w:hAnsi="Times New Roman" w:cs="Times New Roman"/>
          <w:sz w:val="24"/>
          <w:szCs w:val="28"/>
        </w:rPr>
      </w:pPr>
      <w:bookmarkStart w:id="134" w:name="OLE_LINK55"/>
      <w:bookmarkStart w:id="135" w:name="OLE_LINK56"/>
      <w:bookmarkStart w:id="136" w:name="OLE_LINK22"/>
      <w:bookmarkStart w:id="137" w:name="OLE_LINK23"/>
      <w:bookmarkStart w:id="138" w:name="OLE_LINK24"/>
      <w:r w:rsidRPr="00464D96">
        <w:rPr>
          <w:rFonts w:ascii="Times New Roman" w:hAnsi="Times New Roman" w:cs="Times New Roman"/>
          <w:sz w:val="24"/>
          <w:szCs w:val="28"/>
        </w:rPr>
        <w:t xml:space="preserve">There </w:t>
      </w:r>
      <w:r w:rsidR="0033325C" w:rsidRPr="00464D96">
        <w:rPr>
          <w:rFonts w:ascii="Times New Roman" w:hAnsi="Times New Roman" w:cs="Times New Roman"/>
          <w:sz w:val="24"/>
          <w:szCs w:val="28"/>
        </w:rPr>
        <w:t>are</w:t>
      </w:r>
      <w:r w:rsidRPr="00464D96">
        <w:rPr>
          <w:rFonts w:ascii="Times New Roman" w:hAnsi="Times New Roman" w:cs="Times New Roman"/>
          <w:sz w:val="24"/>
          <w:szCs w:val="28"/>
        </w:rPr>
        <w:t xml:space="preserve"> a great variety of marine engineering materials and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Pr="00464D96">
        <w:rPr>
          <w:rFonts w:ascii="Times New Roman" w:hAnsi="Times New Roman" w:cs="Times New Roman"/>
          <w:sz w:val="24"/>
          <w:szCs w:val="28"/>
        </w:rPr>
        <w:t xml:space="preserve"> who serve under complicated </w:t>
      </w:r>
      <w:ins w:id="139" w:author="Ove Jason" w:date="2019-05-27T09:11:00Z">
        <w:r w:rsidR="00315297">
          <w:rPr>
            <w:rFonts w:ascii="Times New Roman" w:hAnsi="Times New Roman" w:cs="Times New Roman"/>
            <w:sz w:val="24"/>
            <w:szCs w:val="28"/>
          </w:rPr>
          <w:t xml:space="preserve">and multiple failure mechanism coupled </w:t>
        </w:r>
      </w:ins>
      <w:r w:rsidRPr="00464D96">
        <w:rPr>
          <w:rFonts w:ascii="Times New Roman" w:hAnsi="Times New Roman" w:cs="Times New Roman"/>
          <w:sz w:val="24"/>
          <w:szCs w:val="28"/>
        </w:rPr>
        <w:t>environments</w:t>
      </w:r>
      <w:r w:rsidR="00AF7FC8">
        <w:rPr>
          <w:rFonts w:ascii="Times New Roman" w:hAnsi="Times New Roman" w:cs="Times New Roman"/>
          <w:sz w:val="24"/>
          <w:szCs w:val="28"/>
        </w:rPr>
        <w:t>.</w:t>
      </w:r>
      <w:bookmarkEnd w:id="134"/>
      <w:bookmarkEnd w:id="135"/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In order to efficiently construct </w:t>
      </w:r>
      <w:ins w:id="140" w:author="Ove Jason" w:date="2019-05-27T09:12:00Z">
        <w:r w:rsidR="00D357D0">
          <w:rPr>
            <w:rFonts w:ascii="Times New Roman" w:hAnsi="Times New Roman" w:cs="Times New Roman"/>
            <w:sz w:val="24"/>
            <w:szCs w:val="28"/>
          </w:rPr>
          <w:t xml:space="preserve">the </w:t>
        </w:r>
        <w:proofErr w:type="spellStart"/>
        <w:r w:rsidR="00D357D0" w:rsidRPr="008C27EA">
          <w:rPr>
            <w:rFonts w:ascii="Times New Roman" w:hAnsi="Times New Roman" w:cs="Times New Roman" w:hint="eastAsia"/>
            <w:i/>
            <w:sz w:val="24"/>
            <w:szCs w:val="28"/>
          </w:rPr>
          <w:t>DiTSEMPA</w:t>
        </w:r>
      </w:ins>
      <w:proofErr w:type="spellEnd"/>
      <w:del w:id="141" w:author="Ove Jason" w:date="2019-05-27T09:12:00Z">
        <w:r w:rsidRPr="00464D96" w:rsidDel="00D357D0">
          <w:rPr>
            <w:rFonts w:ascii="Times New Roman" w:hAnsi="Times New Roman" w:cs="Times New Roman"/>
            <w:sz w:val="24"/>
            <w:szCs w:val="28"/>
          </w:rPr>
          <w:delText xml:space="preserve">the </w:delText>
        </w:r>
        <w:r w:rsidRPr="00464D96" w:rsidDel="00D357D0">
          <w:rPr>
            <w:rFonts w:ascii="Times New Roman" w:hAnsi="Times New Roman" w:cs="Times New Roman"/>
            <w:i/>
            <w:sz w:val="24"/>
            <w:szCs w:val="28"/>
          </w:rPr>
          <w:delText>digital twin system for engineering materials performance evaluation</w:delText>
        </w:r>
      </w:del>
      <w:r w:rsidRPr="00464D96">
        <w:rPr>
          <w:rFonts w:ascii="Times New Roman" w:hAnsi="Times New Roman" w:cs="Times New Roman"/>
          <w:sz w:val="24"/>
          <w:szCs w:val="28"/>
        </w:rPr>
        <w:t xml:space="preserve">, a specific and </w:t>
      </w:r>
      <w:r w:rsidR="00BC0BE5">
        <w:rPr>
          <w:rFonts w:ascii="Times New Roman" w:hAnsi="Times New Roman" w:cs="Times New Roman"/>
          <w:sz w:val="24"/>
          <w:szCs w:val="28"/>
        </w:rPr>
        <w:t>representative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marine engineering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needs to be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selected as the research objects.</w:t>
      </w:r>
    </w:p>
    <w:p w14:paraId="44F1C06D" w14:textId="1703EB5C" w:rsidR="002E3EA0" w:rsidRDefault="005D13DA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bookmarkStart w:id="142" w:name="OLE_LINK25"/>
      <w:bookmarkStart w:id="143" w:name="OLE_LINK26"/>
      <w:bookmarkEnd w:id="136"/>
      <w:bookmarkEnd w:id="137"/>
      <w:bookmarkEnd w:id="138"/>
      <w:r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bookmarkStart w:id="144" w:name="OLE_LINK31"/>
      <w:bookmarkStart w:id="145" w:name="OLE_LINK32"/>
      <w:r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C85B86" w:rsidRPr="00464D96">
        <w:rPr>
          <w:rFonts w:ascii="Times New Roman" w:hAnsi="Times New Roman" w:cs="Times New Roman"/>
          <w:sz w:val="24"/>
          <w:szCs w:val="28"/>
        </w:rPr>
        <w:t>power industry</w:t>
      </w:r>
      <w:bookmarkEnd w:id="144"/>
      <w:bookmarkEnd w:id="145"/>
      <w:r w:rsidR="00C85B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16C0E" w:rsidRPr="00464D96">
        <w:rPr>
          <w:rFonts w:ascii="Times New Roman" w:hAnsi="Times New Roman" w:cs="Times New Roman"/>
          <w:sz w:val="24"/>
          <w:szCs w:val="28"/>
        </w:rPr>
        <w:t xml:space="preserve">is entering an accelerated </w:t>
      </w:r>
      <w:r w:rsidR="00B12BB7" w:rsidRPr="00464D96">
        <w:rPr>
          <w:rFonts w:ascii="Times New Roman" w:hAnsi="Times New Roman" w:cs="Times New Roman"/>
          <w:sz w:val="24"/>
          <w:szCs w:val="28"/>
        </w:rPr>
        <w:t xml:space="preserve">status in </w:t>
      </w:r>
      <w:r w:rsidR="00B12BB7" w:rsidRPr="00464D96">
        <w:rPr>
          <w:rFonts w:ascii="Times New Roman" w:hAnsi="Times New Roman" w:cs="Times New Roman"/>
          <w:sz w:val="24"/>
          <w:szCs w:val="28"/>
        </w:rPr>
        <w:lastRenderedPageBreak/>
        <w:t>China</w:t>
      </w:r>
      <w:r w:rsidR="00BC0BE5">
        <w:rPr>
          <w:rFonts w:ascii="Times New Roman" w:hAnsi="Times New Roman" w:cs="Times New Roman"/>
          <w:sz w:val="24"/>
          <w:szCs w:val="28"/>
        </w:rPr>
        <w:t xml:space="preserve">, </w:t>
      </w:r>
      <w:r w:rsidR="00B12BB7" w:rsidRPr="00464D96">
        <w:rPr>
          <w:rFonts w:ascii="Times New Roman" w:hAnsi="Times New Roman" w:cs="Times New Roman"/>
          <w:sz w:val="24"/>
          <w:szCs w:val="28"/>
        </w:rPr>
        <w:t xml:space="preserve">and Guangdong </w:t>
      </w:r>
      <w:del w:id="146" w:author="Ove Jason" w:date="2019-05-26T23:37:00Z">
        <w:r w:rsidR="00B12BB7" w:rsidRPr="00464D96" w:rsidDel="008B74B4">
          <w:rPr>
            <w:rFonts w:ascii="Times New Roman" w:hAnsi="Times New Roman" w:cs="Times New Roman"/>
            <w:sz w:val="24"/>
            <w:szCs w:val="28"/>
          </w:rPr>
          <w:delText xml:space="preserve">province </w:delText>
        </w:r>
      </w:del>
      <w:ins w:id="147" w:author="Ove Jason" w:date="2019-05-26T23:37:00Z">
        <w:r w:rsidR="008B74B4">
          <w:rPr>
            <w:rFonts w:ascii="Times New Roman" w:hAnsi="Times New Roman" w:cs="Times New Roman"/>
            <w:sz w:val="24"/>
            <w:szCs w:val="28"/>
          </w:rPr>
          <w:t>P</w:t>
        </w:r>
        <w:r w:rsidR="008B74B4" w:rsidRPr="00464D96">
          <w:rPr>
            <w:rFonts w:ascii="Times New Roman" w:hAnsi="Times New Roman" w:cs="Times New Roman"/>
            <w:sz w:val="24"/>
            <w:szCs w:val="28"/>
          </w:rPr>
          <w:t xml:space="preserve">rovince </w:t>
        </w:r>
      </w:ins>
      <w:r w:rsidR="00B12BB7" w:rsidRPr="00464D96">
        <w:rPr>
          <w:rFonts w:ascii="Times New Roman" w:hAnsi="Times New Roman" w:cs="Times New Roman"/>
          <w:sz w:val="24"/>
          <w:szCs w:val="28"/>
        </w:rPr>
        <w:t>plans to build 23 offshore wind farms with a total installed capacity of 66.85 million kilowatts</w:t>
      </w:r>
      <w:r w:rsidR="00C8534F" w:rsidRPr="00464D96">
        <w:rPr>
          <w:rFonts w:ascii="Times New Roman" w:hAnsi="Times New Roman" w:cs="Times New Roman"/>
          <w:sz w:val="24"/>
          <w:szCs w:val="28"/>
        </w:rPr>
        <w:t xml:space="preserve"> by 2030.</w:t>
      </w:r>
      <w:bookmarkEnd w:id="142"/>
      <w:bookmarkEnd w:id="143"/>
      <w:r w:rsidR="00E71C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00F86" w:rsidRPr="00464D96">
        <w:rPr>
          <w:rFonts w:ascii="Times New Roman" w:hAnsi="Times New Roman" w:cs="Times New Roman"/>
          <w:sz w:val="24"/>
          <w:szCs w:val="28"/>
        </w:rPr>
        <w:t>At presen</w:t>
      </w:r>
      <w:bookmarkStart w:id="148" w:name="OLE_LINK27"/>
      <w:bookmarkStart w:id="149" w:name="OLE_LINK28"/>
      <w:r w:rsidR="00800F86" w:rsidRPr="00464D96">
        <w:rPr>
          <w:rFonts w:ascii="Times New Roman" w:hAnsi="Times New Roman" w:cs="Times New Roman"/>
          <w:sz w:val="24"/>
          <w:szCs w:val="28"/>
        </w:rPr>
        <w:t>t, most sites for wind power construction are located in the intertidal zone, where the service environment is more demanding than the offshore platform</w:t>
      </w:r>
      <w:r w:rsidR="00BC0BE5">
        <w:rPr>
          <w:rFonts w:ascii="Times New Roman" w:hAnsi="Times New Roman" w:cs="Times New Roman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as</w:t>
      </w:r>
      <w:r w:rsidR="00800F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alternation of wetting and drying </w:t>
      </w:r>
      <w:r w:rsidR="00BC0BE5">
        <w:rPr>
          <w:rFonts w:ascii="Times New Roman" w:hAnsi="Times New Roman" w:cs="Times New Roman"/>
          <w:sz w:val="24"/>
          <w:szCs w:val="28"/>
        </w:rPr>
        <w:t xml:space="preserve">is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more frequent on the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steel </w:t>
      </w:r>
      <w:r w:rsidR="00DD03E8" w:rsidRPr="00464D96">
        <w:rPr>
          <w:rFonts w:ascii="Times New Roman" w:hAnsi="Times New Roman" w:cs="Times New Roman"/>
          <w:sz w:val="24"/>
          <w:szCs w:val="28"/>
        </w:rPr>
        <w:t>surface</w:t>
      </w:r>
      <w:r w:rsidR="0012669E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ins w:id="150" w:author="Ove Jason" w:date="2019-05-27T09:25:00Z">
        <w:r w:rsidR="007A10B9">
          <w:rPr>
            <w:rFonts w:ascii="Times New Roman" w:hAnsi="Times New Roman" w:cs="Times New Roman"/>
            <w:sz w:val="24"/>
            <w:szCs w:val="28"/>
          </w:rPr>
          <w:t>m</w:t>
        </w:r>
        <w:r w:rsidR="007A10B9" w:rsidRPr="007A10B9">
          <w:rPr>
            <w:rFonts w:ascii="Times New Roman" w:hAnsi="Times New Roman" w:cs="Times New Roman"/>
            <w:sz w:val="24"/>
            <w:szCs w:val="28"/>
          </w:rPr>
          <w:t>arine organisms/microorganisms are more likely to contaminate structural surfaces</w:t>
        </w:r>
        <w:r w:rsidR="00981240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151" w:author="Ove Jason" w:date="2019-05-27T09:24:00Z">
        <w:r w:rsidR="00283076">
          <w:rPr>
            <w:rFonts w:ascii="Times New Roman" w:hAnsi="Times New Roman" w:cs="Times New Roman"/>
            <w:sz w:val="24"/>
            <w:szCs w:val="28"/>
          </w:rPr>
          <w:t xml:space="preserve">and </w:t>
        </w:r>
      </w:ins>
      <w:r w:rsidR="0012669E" w:rsidRPr="00464D96">
        <w:rPr>
          <w:rFonts w:ascii="Times New Roman" w:hAnsi="Times New Roman" w:cs="Times New Roman"/>
          <w:sz w:val="24"/>
          <w:szCs w:val="28"/>
        </w:rPr>
        <w:t>the effect</w:t>
      </w:r>
      <w:ins w:id="152" w:author="Ove Jason" w:date="2019-05-27T09:23:00Z">
        <w:r w:rsidR="00BE5A8E">
          <w:rPr>
            <w:rFonts w:ascii="Times New Roman" w:hAnsi="Times New Roman" w:cs="Times New Roman"/>
            <w:sz w:val="24"/>
            <w:szCs w:val="28"/>
          </w:rPr>
          <w:t>s</w:t>
        </w:r>
      </w:ins>
      <w:r w:rsidR="0012669E" w:rsidRPr="00464D96">
        <w:rPr>
          <w:rFonts w:ascii="Times New Roman" w:hAnsi="Times New Roman" w:cs="Times New Roman"/>
          <w:sz w:val="24"/>
          <w:szCs w:val="28"/>
        </w:rPr>
        <w:t xml:space="preserve"> of surge and spray </w:t>
      </w:r>
      <w:ins w:id="153" w:author="Ove Jason" w:date="2019-05-27T09:22:00Z">
        <w:r w:rsidR="002D3B9E">
          <w:rPr>
            <w:rFonts w:ascii="Times New Roman" w:hAnsi="Times New Roman" w:cs="Times New Roman"/>
            <w:sz w:val="24"/>
            <w:szCs w:val="28"/>
          </w:rPr>
          <w:t xml:space="preserve">get </w:t>
        </w:r>
      </w:ins>
      <w:r w:rsidR="00865B28" w:rsidRPr="00464D96">
        <w:rPr>
          <w:rFonts w:ascii="Times New Roman" w:hAnsi="Times New Roman" w:cs="Times New Roman" w:hint="eastAsia"/>
          <w:sz w:val="24"/>
          <w:szCs w:val="28"/>
        </w:rPr>
        <w:t>more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669E" w:rsidRPr="00464D96">
        <w:rPr>
          <w:rFonts w:ascii="Times New Roman" w:hAnsi="Times New Roman" w:cs="Times New Roman"/>
          <w:sz w:val="24"/>
          <w:szCs w:val="28"/>
        </w:rPr>
        <w:t>seve</w:t>
      </w:r>
      <w:r w:rsidR="00865B28" w:rsidRPr="00464D96">
        <w:rPr>
          <w:rFonts w:ascii="Times New Roman" w:hAnsi="Times New Roman" w:cs="Times New Roman" w:hint="eastAsia"/>
          <w:sz w:val="24"/>
          <w:szCs w:val="28"/>
        </w:rPr>
        <w:t>re</w:t>
      </w:r>
      <w:r w:rsidR="00171D18" w:rsidRPr="00464D96">
        <w:rPr>
          <w:rFonts w:ascii="Times New Roman" w:hAnsi="Times New Roman" w:cs="Times New Roman"/>
          <w:sz w:val="24"/>
          <w:szCs w:val="28"/>
        </w:rPr>
        <w:t>.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End w:id="148"/>
      <w:bookmarkEnd w:id="149"/>
      <w:r w:rsidR="00394164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del w:id="154" w:author="Ove Jason" w:date="2019-05-27T02:02:00Z">
        <w:r w:rsidR="00394164" w:rsidRPr="00464D96" w:rsidDel="00992830">
          <w:rPr>
            <w:rFonts w:ascii="Times New Roman" w:hAnsi="Times New Roman" w:cs="Times New Roman"/>
            <w:sz w:val="24"/>
            <w:szCs w:val="28"/>
          </w:rPr>
          <w:delText xml:space="preserve">coupling </w:delText>
        </w:r>
      </w:del>
      <w:ins w:id="155" w:author="Ove Jason" w:date="2019-05-27T02:02:00Z">
        <w:r w:rsidR="00992830" w:rsidRPr="00464D96">
          <w:rPr>
            <w:rFonts w:ascii="Times New Roman" w:hAnsi="Times New Roman" w:cs="Times New Roman"/>
            <w:sz w:val="24"/>
            <w:szCs w:val="28"/>
          </w:rPr>
          <w:t>coupl</w:t>
        </w:r>
        <w:r w:rsidR="00992830">
          <w:rPr>
            <w:rFonts w:ascii="Times New Roman" w:hAnsi="Times New Roman" w:cs="Times New Roman"/>
            <w:sz w:val="24"/>
            <w:szCs w:val="28"/>
          </w:rPr>
          <w:t>ed</w:t>
        </w:r>
        <w:r w:rsidR="0099283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394164" w:rsidRPr="00464D96">
        <w:rPr>
          <w:rFonts w:ascii="Times New Roman" w:hAnsi="Times New Roman" w:cs="Times New Roman"/>
          <w:sz w:val="24"/>
          <w:szCs w:val="28"/>
        </w:rPr>
        <w:t xml:space="preserve">effect of the unique wind load and the harsh corrosive environment makes the failure forms of </w:t>
      </w:r>
      <w:bookmarkStart w:id="156" w:name="OLE_LINK29"/>
      <w:bookmarkStart w:id="157" w:name="OLE_LINK30"/>
      <w:r w:rsidR="00C85B86" w:rsidRPr="00464D96">
        <w:rPr>
          <w:rFonts w:ascii="Times New Roman" w:hAnsi="Times New Roman" w:cs="Times New Roman" w:hint="eastAsia"/>
          <w:sz w:val="24"/>
          <w:szCs w:val="28"/>
        </w:rPr>
        <w:t>offshore</w:t>
      </w:r>
      <w:r w:rsidR="00C85B86" w:rsidRPr="00464D96">
        <w:rPr>
          <w:rFonts w:ascii="Times New Roman" w:hAnsi="Times New Roman" w:cs="Times New Roman"/>
          <w:sz w:val="24"/>
          <w:szCs w:val="28"/>
        </w:rPr>
        <w:t xml:space="preserve"> wind power </w:t>
      </w:r>
      <w:r w:rsidR="00394164" w:rsidRPr="00464D96">
        <w:rPr>
          <w:rFonts w:ascii="Times New Roman" w:hAnsi="Times New Roman" w:cs="Times New Roman"/>
          <w:sz w:val="24"/>
          <w:szCs w:val="28"/>
        </w:rPr>
        <w:t>materials</w:t>
      </w:r>
      <w:bookmarkEnd w:id="156"/>
      <w:bookmarkEnd w:id="157"/>
      <w:r w:rsidR="00D20B07">
        <w:rPr>
          <w:rFonts w:ascii="Times New Roman" w:hAnsi="Times New Roman" w:cs="Times New Roman"/>
          <w:sz w:val="24"/>
          <w:szCs w:val="28"/>
        </w:rPr>
        <w:t xml:space="preserve"> and facilities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more complex and diverse.</w:t>
      </w:r>
      <w:r w:rsidR="00E865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58" w:name="OLE_LINK33"/>
      <w:bookmarkStart w:id="159" w:name="OLE_LINK34"/>
      <w:r w:rsidR="00E8651C" w:rsidRPr="00464D96">
        <w:rPr>
          <w:rFonts w:ascii="Times New Roman" w:hAnsi="Times New Roman" w:cs="Times New Roman"/>
          <w:sz w:val="24"/>
          <w:szCs w:val="28"/>
        </w:rPr>
        <w:t xml:space="preserve">At the meantime, </w:t>
      </w:r>
      <w:r w:rsidR="005B34EC" w:rsidRPr="00464D96">
        <w:rPr>
          <w:rFonts w:ascii="Times New Roman" w:hAnsi="Times New Roman" w:cs="Times New Roman"/>
          <w:sz w:val="24"/>
          <w:szCs w:val="28"/>
        </w:rPr>
        <w:t>the construction</w:t>
      </w:r>
      <w:ins w:id="160" w:author="Ove Jason" w:date="2019-05-27T09:28:00Z">
        <w:r w:rsidR="0086622B">
          <w:rPr>
            <w:rFonts w:ascii="Times New Roman" w:hAnsi="Times New Roman" w:cs="Times New Roman"/>
            <w:sz w:val="24"/>
            <w:szCs w:val="28"/>
          </w:rPr>
          <w:t>s</w:t>
        </w:r>
      </w:ins>
      <w:r w:rsidR="005B34EC" w:rsidRPr="00464D96">
        <w:rPr>
          <w:rFonts w:ascii="Times New Roman" w:hAnsi="Times New Roman" w:cs="Times New Roman"/>
          <w:sz w:val="24"/>
          <w:szCs w:val="28"/>
        </w:rPr>
        <w:t xml:space="preserve"> of </w:t>
      </w:r>
      <w:r w:rsidR="0044790A" w:rsidRPr="00464D96">
        <w:rPr>
          <w:rFonts w:ascii="Times New Roman" w:hAnsi="Times New Roman" w:cs="Times New Roman"/>
          <w:sz w:val="24"/>
          <w:szCs w:val="28"/>
        </w:rPr>
        <w:t xml:space="preserve">remote </w:t>
      </w:r>
      <w:del w:id="161" w:author="Ove Jason" w:date="2019-05-27T09:27:00Z">
        <w:r w:rsidR="0044790A" w:rsidRPr="00464D96" w:rsidDel="005B1FFB">
          <w:rPr>
            <w:rFonts w:ascii="Times New Roman" w:hAnsi="Times New Roman" w:cs="Times New Roman"/>
            <w:sz w:val="24"/>
            <w:szCs w:val="28"/>
          </w:rPr>
          <w:delText xml:space="preserve">inspection </w:delText>
        </w:r>
      </w:del>
      <w:ins w:id="162" w:author="Ove Jason" w:date="2019-05-27T09:27:00Z">
        <w:r w:rsidR="005B1FFB">
          <w:rPr>
            <w:rFonts w:ascii="Times New Roman" w:hAnsi="Times New Roman" w:cs="Times New Roman"/>
            <w:sz w:val="24"/>
            <w:szCs w:val="28"/>
          </w:rPr>
          <w:t>monitoring</w:t>
        </w:r>
        <w:r w:rsidR="005B1FFB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44790A" w:rsidRPr="00464D96">
        <w:rPr>
          <w:rFonts w:ascii="Times New Roman" w:hAnsi="Times New Roman" w:cs="Times New Roman"/>
          <w:sz w:val="24"/>
          <w:szCs w:val="28"/>
        </w:rPr>
        <w:t xml:space="preserve">on service status and real-time management system for risk assessment and maintaining decision are desperately </w:t>
      </w:r>
      <w:r w:rsidR="00BC0BE5">
        <w:rPr>
          <w:rFonts w:ascii="Times New Roman" w:hAnsi="Times New Roman" w:cs="Times New Roman"/>
          <w:sz w:val="24"/>
          <w:szCs w:val="28"/>
        </w:rPr>
        <w:t>needed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F0354" w:rsidRPr="00464D96">
        <w:rPr>
          <w:rFonts w:ascii="Times New Roman" w:hAnsi="Times New Roman" w:cs="Times New Roman"/>
          <w:sz w:val="24"/>
          <w:szCs w:val="28"/>
        </w:rPr>
        <w:t>with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2259F9" w:rsidRPr="00464D96">
        <w:rPr>
          <w:rFonts w:ascii="Times New Roman" w:hAnsi="Times New Roman" w:cs="Times New Roman"/>
          <w:sz w:val="24"/>
          <w:szCs w:val="28"/>
        </w:rPr>
        <w:t xml:space="preserve">Chinese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offshore wind power gradually </w:t>
      </w:r>
      <w:r w:rsidR="00F94045" w:rsidRPr="00464D96">
        <w:rPr>
          <w:rFonts w:ascii="Times New Roman" w:hAnsi="Times New Roman" w:cs="Times New Roman"/>
          <w:sz w:val="24"/>
          <w:szCs w:val="28"/>
        </w:rPr>
        <w:t>reach</w:t>
      </w:r>
      <w:r w:rsidR="00BF0354" w:rsidRPr="00464D96">
        <w:rPr>
          <w:rFonts w:ascii="Times New Roman" w:hAnsi="Times New Roman" w:cs="Times New Roman"/>
          <w:sz w:val="24"/>
          <w:szCs w:val="28"/>
        </w:rPr>
        <w:t>ing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 toward </w:t>
      </w:r>
      <w:r w:rsidR="0013500B" w:rsidRPr="00464D96">
        <w:rPr>
          <w:rFonts w:ascii="Times New Roman" w:hAnsi="Times New Roman" w:cs="Times New Roman"/>
          <w:sz w:val="24"/>
          <w:szCs w:val="28"/>
        </w:rPr>
        <w:t>the far sea</w:t>
      </w:r>
      <w:r w:rsidR="00F94045" w:rsidRPr="00464D96">
        <w:rPr>
          <w:rFonts w:ascii="Times New Roman" w:hAnsi="Times New Roman" w:cs="Times New Roman"/>
          <w:sz w:val="24"/>
          <w:szCs w:val="28"/>
        </w:rPr>
        <w:t>.</w:t>
      </w:r>
      <w:bookmarkEnd w:id="158"/>
      <w:bookmarkEnd w:id="159"/>
      <w:r w:rsidR="00DA68B3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63" w:name="OLE_LINK37"/>
      <w:bookmarkStart w:id="164" w:name="OLE_LINK38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However, due to the short operating life of </w:t>
      </w:r>
      <w:bookmarkStart w:id="165" w:name="OLE_LINK35"/>
      <w:bookmarkStart w:id="166" w:name="OLE_LINK36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731299" w:rsidRPr="00464D96">
        <w:rPr>
          <w:rFonts w:ascii="Times New Roman" w:hAnsi="Times New Roman" w:cs="Times New Roman"/>
          <w:sz w:val="24"/>
          <w:szCs w:val="28"/>
        </w:rPr>
        <w:t>farms</w:t>
      </w:r>
      <w:bookmarkEnd w:id="165"/>
      <w:bookmarkEnd w:id="166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 in China,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1564" w:rsidRPr="00464D96">
        <w:rPr>
          <w:rFonts w:ascii="Times New Roman" w:hAnsi="Times New Roman" w:cs="Times New Roman"/>
          <w:sz w:val="24"/>
          <w:szCs w:val="28"/>
        </w:rPr>
        <w:t>a system that assesses the service performance and life of materials ha</w:t>
      </w:r>
      <w:r w:rsidR="0033325C" w:rsidRPr="00464D96">
        <w:rPr>
          <w:rFonts w:ascii="Times New Roman" w:hAnsi="Times New Roman" w:cs="Times New Roman"/>
          <w:sz w:val="24"/>
          <w:szCs w:val="28"/>
        </w:rPr>
        <w:t>s</w:t>
      </w:r>
      <w:r w:rsidR="00431564" w:rsidRPr="00464D96">
        <w:rPr>
          <w:rFonts w:ascii="Times New Roman" w:hAnsi="Times New Roman" w:cs="Times New Roman"/>
          <w:sz w:val="24"/>
          <w:szCs w:val="28"/>
        </w:rPr>
        <w:t xml:space="preserve"> not been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generated </w:t>
      </w:r>
      <w:r w:rsidR="00431564" w:rsidRPr="00464D96">
        <w:rPr>
          <w:rFonts w:ascii="Times New Roman" w:hAnsi="Times New Roman" w:cs="Times New Roman"/>
          <w:sz w:val="24"/>
          <w:szCs w:val="28"/>
        </w:rPr>
        <w:t>for the lack of data of service performance of materials and accumulation of failure mechanism</w:t>
      </w:r>
      <w:r w:rsidR="00B75EC5" w:rsidRPr="00464D96">
        <w:rPr>
          <w:rFonts w:ascii="Times New Roman" w:hAnsi="Times New Roman" w:cs="Times New Roman"/>
          <w:sz w:val="24"/>
          <w:szCs w:val="28"/>
        </w:rPr>
        <w:t xml:space="preserve">, comparing with other marine engineering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="00BC7E1F" w:rsidRPr="00464D96">
        <w:rPr>
          <w:rFonts w:ascii="Times New Roman" w:hAnsi="Times New Roman" w:cs="Times New Roman"/>
          <w:sz w:val="24"/>
          <w:szCs w:val="28"/>
        </w:rPr>
        <w:t>.</w:t>
      </w:r>
      <w:r w:rsidR="00643C3B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67" w:name="OLE_LINK41"/>
      <w:bookmarkStart w:id="168" w:name="OLE_LINK42"/>
      <w:bookmarkEnd w:id="163"/>
      <w:bookmarkEnd w:id="164"/>
    </w:p>
    <w:p w14:paraId="3FC94BF0" w14:textId="70C507E2" w:rsidR="00997414" w:rsidRDefault="00643C3B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Therefore, </w:t>
      </w:r>
      <w:r w:rsidR="00641109">
        <w:rPr>
          <w:rFonts w:ascii="Times New Roman" w:hAnsi="Times New Roman" w:cs="Times New Roman"/>
          <w:sz w:val="24"/>
          <w:szCs w:val="28"/>
        </w:rPr>
        <w:t xml:space="preserve">in view of </w:t>
      </w:r>
      <w:r w:rsidR="0073490F" w:rsidRPr="00464D96">
        <w:rPr>
          <w:rFonts w:ascii="Times New Roman" w:hAnsi="Times New Roman" w:cs="Times New Roman"/>
          <w:sz w:val="24"/>
          <w:szCs w:val="28"/>
        </w:rPr>
        <w:t>urgent industrial demand</w:t>
      </w:r>
      <w:del w:id="169" w:author="Ove Jason" w:date="2019-05-27T09:32:00Z">
        <w:r w:rsidR="0073490F" w:rsidRPr="00464D96" w:rsidDel="00787A12">
          <w:rPr>
            <w:rFonts w:ascii="Times New Roman" w:hAnsi="Times New Roman" w:cs="Times New Roman"/>
            <w:sz w:val="24"/>
            <w:szCs w:val="28"/>
          </w:rPr>
          <w:delText>,</w:delText>
        </w:r>
      </w:del>
      <w:r w:rsidR="0073490F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r w:rsidR="00641109">
        <w:rPr>
          <w:rFonts w:ascii="Times New Roman" w:hAnsi="Times New Roman" w:cs="Times New Roman"/>
          <w:sz w:val="24"/>
          <w:szCs w:val="28"/>
        </w:rPr>
        <w:t>shor</w:t>
      </w:r>
      <w:r w:rsidR="000C71FB">
        <w:rPr>
          <w:rFonts w:ascii="Times New Roman" w:hAnsi="Times New Roman" w:cs="Times New Roman"/>
          <w:sz w:val="24"/>
          <w:szCs w:val="28"/>
        </w:rPr>
        <w:t>ta</w:t>
      </w:r>
      <w:r w:rsidR="00641109">
        <w:rPr>
          <w:rFonts w:ascii="Times New Roman" w:hAnsi="Times New Roman" w:cs="Times New Roman"/>
          <w:sz w:val="24"/>
          <w:szCs w:val="28"/>
        </w:rPr>
        <w:t>ge</w:t>
      </w:r>
      <w:r w:rsidR="0064110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of service performance data,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our project takes offshore wind </w:t>
      </w:r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 as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object </w:t>
      </w:r>
      <w:r w:rsidR="00641109">
        <w:rPr>
          <w:rFonts w:ascii="Times New Roman" w:hAnsi="Times New Roman" w:cs="Times New Roman"/>
          <w:sz w:val="24"/>
          <w:szCs w:val="28"/>
        </w:rPr>
        <w:t>in implementing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key scientific </w:t>
      </w:r>
      <w:r w:rsidR="00641109">
        <w:rPr>
          <w:rFonts w:ascii="Times New Roman" w:hAnsi="Times New Roman" w:cs="Times New Roman"/>
          <w:sz w:val="24"/>
          <w:szCs w:val="28"/>
        </w:rPr>
        <w:t>tasks.</w:t>
      </w:r>
      <w:bookmarkStart w:id="170" w:name="OLE_LINK49"/>
      <w:bookmarkStart w:id="171" w:name="OLE_LINK50"/>
      <w:bookmarkEnd w:id="167"/>
      <w:bookmarkEnd w:id="168"/>
      <w:r w:rsidR="000C71FB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The present project </w:t>
      </w:r>
      <w:r w:rsidR="00A12EDA" w:rsidRPr="00464D96">
        <w:rPr>
          <w:rFonts w:ascii="Times New Roman" w:hAnsi="Times New Roman" w:cs="Times New Roman"/>
          <w:sz w:val="24"/>
          <w:szCs w:val="28"/>
        </w:rPr>
        <w:t>will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41109">
        <w:rPr>
          <w:rFonts w:ascii="Times New Roman" w:hAnsi="Times New Roman" w:cs="Times New Roman"/>
          <w:sz w:val="24"/>
          <w:szCs w:val="28"/>
        </w:rPr>
        <w:t xml:space="preserve">aim at </w:t>
      </w:r>
      <w:r w:rsidR="00E41D91" w:rsidRPr="00464D96">
        <w:rPr>
          <w:rFonts w:ascii="Times New Roman" w:hAnsi="Times New Roman" w:cs="Times New Roman"/>
          <w:sz w:val="24"/>
          <w:szCs w:val="28"/>
        </w:rPr>
        <w:t>construct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digital twin system for material service performance </w:t>
      </w:r>
      <w:r w:rsidR="0073490F" w:rsidRPr="00464D96">
        <w:rPr>
          <w:rFonts w:ascii="Times New Roman" w:hAnsi="Times New Roman" w:cs="Times New Roman"/>
          <w:sz w:val="24"/>
          <w:szCs w:val="28"/>
        </w:rPr>
        <w:t>evaluation for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72" w:name="OLE_LINK43"/>
      <w:bookmarkStart w:id="173" w:name="OLE_LINK44"/>
      <w:r w:rsidR="00E41D91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bookmarkEnd w:id="172"/>
      <w:bookmarkEnd w:id="173"/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, and </w:t>
      </w:r>
      <w:bookmarkStart w:id="174" w:name="OLE_LINK45"/>
      <w:bookmarkStart w:id="175" w:name="OLE_LINK46"/>
      <w:r w:rsidR="00E41D91" w:rsidRPr="00464D96">
        <w:rPr>
          <w:rFonts w:ascii="Times New Roman" w:hAnsi="Times New Roman" w:cs="Times New Roman"/>
          <w:sz w:val="24"/>
          <w:szCs w:val="28"/>
        </w:rPr>
        <w:t>demonstrat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 w:hint="eastAsia"/>
          <w:sz w:val="24"/>
          <w:szCs w:val="28"/>
        </w:rPr>
        <w:t>its</w:t>
      </w:r>
      <w:r w:rsidR="00641109">
        <w:rPr>
          <w:rFonts w:ascii="Times New Roman" w:hAnsi="Times New Roman" w:cs="Times New Roman"/>
          <w:sz w:val="24"/>
          <w:szCs w:val="28"/>
        </w:rPr>
        <w:t xml:space="preserve"> key functiona</w:t>
      </w:r>
      <w:r w:rsidR="007F3554">
        <w:rPr>
          <w:rFonts w:ascii="Times New Roman" w:hAnsi="Times New Roman" w:cs="Times New Roman"/>
          <w:sz w:val="24"/>
          <w:szCs w:val="28"/>
        </w:rPr>
        <w:t>l</w:t>
      </w:r>
      <w:r w:rsidR="00641109">
        <w:rPr>
          <w:rFonts w:ascii="Times New Roman" w:hAnsi="Times New Roman" w:cs="Times New Roman"/>
          <w:sz w:val="24"/>
          <w:szCs w:val="28"/>
        </w:rPr>
        <w:t>ities.</w:t>
      </w:r>
      <w:bookmarkEnd w:id="170"/>
      <w:bookmarkEnd w:id="171"/>
      <w:bookmarkEnd w:id="174"/>
      <w:bookmarkEnd w:id="175"/>
    </w:p>
    <w:p w14:paraId="2872FB0C" w14:textId="77777777" w:rsidR="00337A97" w:rsidRPr="009F3F82" w:rsidRDefault="00337A97" w:rsidP="00337A97">
      <w:pPr>
        <w:spacing w:line="360" w:lineRule="auto"/>
        <w:ind w:left="6"/>
        <w:rPr>
          <w:rFonts w:ascii="Times New Roman" w:hAnsi="Times New Roman" w:cs="Times New Roman"/>
          <w:sz w:val="28"/>
          <w:szCs w:val="28"/>
        </w:rPr>
      </w:pPr>
    </w:p>
    <w:p w14:paraId="5E15D26D" w14:textId="77777777" w:rsidR="00997414" w:rsidRPr="00813840" w:rsidRDefault="009A52F6" w:rsidP="00337A97">
      <w:pPr>
        <w:spacing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3.2 </w:t>
      </w:r>
      <w:r w:rsidR="00997414" w:rsidRPr="00813840">
        <w:rPr>
          <w:rFonts w:ascii="Times New Roman" w:hAnsi="Times New Roman" w:cs="Times New Roman"/>
          <w:b/>
          <w:sz w:val="24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24"/>
          <w:szCs w:val="28"/>
        </w:rPr>
        <w:t>Activities</w:t>
      </w:r>
    </w:p>
    <w:p w14:paraId="06367BFD" w14:textId="657442DE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1) </w:t>
      </w:r>
      <w:r w:rsidR="00F80C79">
        <w:rPr>
          <w:rFonts w:ascii="Times New Roman" w:hAnsi="Times New Roman" w:cs="Times New Roman" w:hint="eastAsia"/>
          <w:b/>
          <w:sz w:val="24"/>
          <w:szCs w:val="28"/>
        </w:rPr>
        <w:t xml:space="preserve">Methods of </w:t>
      </w:r>
      <w:r w:rsidR="00F0169E">
        <w:rPr>
          <w:rFonts w:ascii="Times New Roman" w:hAnsi="Times New Roman" w:cs="Times New Roman" w:hint="eastAsia"/>
          <w:b/>
          <w:sz w:val="24"/>
          <w:szCs w:val="28"/>
        </w:rPr>
        <w:t>accelerated testing</w:t>
      </w:r>
      <w:r w:rsidR="00F0169E" w:rsidRPr="0081384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b/>
          <w:sz w:val="24"/>
          <w:szCs w:val="28"/>
        </w:rPr>
        <w:t xml:space="preserve">for offshore wind power materials under multi-field and multi-factor </w:t>
      </w:r>
      <w:del w:id="176" w:author="Ove Jason" w:date="2019-05-27T09:36:00Z">
        <w:r w:rsidRPr="00813840" w:rsidDel="0092099E">
          <w:rPr>
            <w:rFonts w:ascii="Times New Roman" w:hAnsi="Times New Roman" w:cs="Times New Roman"/>
            <w:b/>
            <w:sz w:val="24"/>
            <w:szCs w:val="28"/>
          </w:rPr>
          <w:delText xml:space="preserve">coupling </w:delText>
        </w:r>
      </w:del>
      <w:ins w:id="177" w:author="Ove Jason" w:date="2019-05-27T09:36:00Z">
        <w:r w:rsidR="0092099E" w:rsidRPr="00813840">
          <w:rPr>
            <w:rFonts w:ascii="Times New Roman" w:hAnsi="Times New Roman" w:cs="Times New Roman"/>
            <w:b/>
            <w:sz w:val="24"/>
            <w:szCs w:val="28"/>
          </w:rPr>
          <w:t>coupl</w:t>
        </w:r>
        <w:r w:rsidR="0092099E">
          <w:rPr>
            <w:rFonts w:ascii="Times New Roman" w:hAnsi="Times New Roman" w:cs="Times New Roman"/>
            <w:b/>
            <w:sz w:val="24"/>
            <w:szCs w:val="28"/>
          </w:rPr>
          <w:t>ed</w:t>
        </w:r>
        <w:r w:rsidR="0092099E" w:rsidRPr="00813840">
          <w:rPr>
            <w:rFonts w:ascii="Times New Roman" w:hAnsi="Times New Roman" w:cs="Times New Roman"/>
            <w:b/>
            <w:sz w:val="24"/>
            <w:szCs w:val="28"/>
          </w:rPr>
          <w:t xml:space="preserve"> </w:t>
        </w:r>
      </w:ins>
      <w:r w:rsidR="00641109">
        <w:rPr>
          <w:rFonts w:ascii="Times New Roman" w:hAnsi="Times New Roman" w:cs="Times New Roman"/>
          <w:b/>
          <w:sz w:val="24"/>
          <w:szCs w:val="28"/>
        </w:rPr>
        <w:t>conditions</w:t>
      </w:r>
    </w:p>
    <w:p w14:paraId="733F4AF6" w14:textId="664FF883" w:rsidR="00306A76" w:rsidRPr="00813840" w:rsidRDefault="00593CDF" w:rsidP="00A1328D">
      <w:pPr>
        <w:spacing w:line="360" w:lineRule="auto"/>
        <w:ind w:left="6"/>
        <w:rPr>
          <w:rFonts w:ascii="Times New Roman" w:hAnsi="Times New Roman" w:cs="Times New Roman"/>
          <w:sz w:val="24"/>
          <w:szCs w:val="28"/>
        </w:rPr>
      </w:pPr>
      <w:r w:rsidRPr="00813840">
        <w:rPr>
          <w:rFonts w:ascii="Times New Roman" w:hAnsi="Times New Roman" w:cs="Times New Roman"/>
          <w:sz w:val="24"/>
          <w:szCs w:val="28"/>
        </w:rPr>
        <w:t>This project takes typical metallic materials</w:t>
      </w:r>
      <w:r w:rsidR="00641109">
        <w:rPr>
          <w:rFonts w:ascii="Times New Roman" w:hAnsi="Times New Roman" w:cs="Times New Roman"/>
          <w:sz w:val="24"/>
          <w:szCs w:val="28"/>
        </w:rPr>
        <w:t xml:space="preserve"> (such as structural steels)</w:t>
      </w:r>
      <w:r w:rsidRPr="00813840">
        <w:rPr>
          <w:rFonts w:ascii="Times New Roman" w:hAnsi="Times New Roman" w:cs="Times New Roman"/>
          <w:sz w:val="24"/>
          <w:szCs w:val="28"/>
        </w:rPr>
        <w:t xml:space="preserve">, </w:t>
      </w:r>
      <w:r w:rsidR="00641109">
        <w:rPr>
          <w:rFonts w:ascii="Times New Roman" w:hAnsi="Times New Roman" w:cs="Times New Roman"/>
          <w:sz w:val="24"/>
          <w:szCs w:val="28"/>
        </w:rPr>
        <w:t>joints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>(welded joint and connection sections), key equipment and coating system</w:t>
      </w:r>
      <w:r w:rsidR="00641109">
        <w:rPr>
          <w:rFonts w:ascii="Times New Roman" w:hAnsi="Times New Roman" w:cs="Times New Roman"/>
          <w:sz w:val="24"/>
          <w:szCs w:val="28"/>
        </w:rPr>
        <w:t>s</w:t>
      </w:r>
      <w:r w:rsidRPr="00813840">
        <w:rPr>
          <w:rFonts w:ascii="Times New Roman" w:hAnsi="Times New Roman" w:cs="Times New Roman"/>
          <w:sz w:val="24"/>
          <w:szCs w:val="28"/>
        </w:rPr>
        <w:t xml:space="preserve"> of offshore wind power as research objects. </w:t>
      </w:r>
      <w:r w:rsidR="00641109">
        <w:rPr>
          <w:rFonts w:ascii="Times New Roman" w:hAnsi="Times New Roman" w:cs="Times New Roman"/>
          <w:sz w:val="24"/>
          <w:szCs w:val="28"/>
        </w:rPr>
        <w:t>A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ccelerated </w:t>
      </w:r>
      <w:r w:rsidR="00641109">
        <w:rPr>
          <w:rFonts w:ascii="Times New Roman" w:hAnsi="Times New Roman" w:cs="Times New Roman"/>
          <w:sz w:val="24"/>
          <w:szCs w:val="28"/>
        </w:rPr>
        <w:t>m</w:t>
      </w:r>
      <w:r w:rsidRPr="00813840">
        <w:rPr>
          <w:rFonts w:ascii="Times New Roman" w:hAnsi="Times New Roman" w:cs="Times New Roman"/>
          <w:sz w:val="24"/>
          <w:szCs w:val="28"/>
        </w:rPr>
        <w:t>ulti</w:t>
      </w:r>
      <w:ins w:id="178" w:author="Ove Jason" w:date="2019-05-27T10:04:00Z">
        <w:r w:rsidR="00D44854">
          <w:rPr>
            <w:rFonts w:ascii="Times New Roman" w:hAnsi="Times New Roman" w:cs="Times New Roman"/>
            <w:sz w:val="24"/>
            <w:szCs w:val="28"/>
          </w:rPr>
          <w:t>-</w:t>
        </w:r>
      </w:ins>
      <w:r w:rsidRPr="00813840">
        <w:rPr>
          <w:rFonts w:ascii="Times New Roman" w:hAnsi="Times New Roman" w:cs="Times New Roman"/>
          <w:sz w:val="24"/>
          <w:szCs w:val="28"/>
        </w:rPr>
        <w:t xml:space="preserve">scale experimental evaluation methods </w:t>
      </w:r>
      <w:r w:rsidRPr="00813840">
        <w:rPr>
          <w:rFonts w:ascii="Times New Roman" w:hAnsi="Times New Roman" w:cs="Times New Roman"/>
          <w:sz w:val="24"/>
          <w:szCs w:val="28"/>
        </w:rPr>
        <w:lastRenderedPageBreak/>
        <w:t>for material</w:t>
      </w:r>
      <w:del w:id="179" w:author="Ove Jason" w:date="2019-05-27T09:40:00Z">
        <w:r w:rsidRPr="00813840" w:rsidDel="00706B07">
          <w:rPr>
            <w:rFonts w:ascii="Times New Roman" w:hAnsi="Times New Roman" w:cs="Times New Roman" w:hint="eastAsia"/>
            <w:sz w:val="24"/>
            <w:szCs w:val="28"/>
          </w:rPr>
          <w:delText>/</w:delText>
        </w:r>
      </w:del>
      <w:ins w:id="180" w:author="Ove Jason" w:date="2019-05-27T09:40:00Z">
        <w:r w:rsidR="00706B07">
          <w:rPr>
            <w:rFonts w:ascii="Times New Roman" w:hAnsi="Times New Roman" w:cs="Times New Roman"/>
            <w:sz w:val="24"/>
            <w:szCs w:val="28"/>
          </w:rPr>
          <w:t>-</w:t>
        </w:r>
      </w:ins>
      <w:r w:rsidRPr="00813840">
        <w:rPr>
          <w:rFonts w:ascii="Times New Roman" w:hAnsi="Times New Roman" w:cs="Times New Roman"/>
          <w:sz w:val="24"/>
          <w:szCs w:val="28"/>
        </w:rPr>
        <w:t>component</w:t>
      </w:r>
      <w:del w:id="181" w:author="Ove Jason" w:date="2019-05-27T09:40:00Z">
        <w:r w:rsidRPr="00813840" w:rsidDel="00706B07">
          <w:rPr>
            <w:rFonts w:ascii="Times New Roman" w:hAnsi="Times New Roman" w:cs="Times New Roman" w:hint="eastAsia"/>
            <w:sz w:val="24"/>
            <w:szCs w:val="28"/>
          </w:rPr>
          <w:delText>/</w:delText>
        </w:r>
      </w:del>
      <w:ins w:id="182" w:author="Ove Jason" w:date="2019-05-27T09:40:00Z">
        <w:r w:rsidR="00706B07">
          <w:rPr>
            <w:rFonts w:ascii="Times New Roman" w:hAnsi="Times New Roman" w:cs="Times New Roman"/>
            <w:sz w:val="24"/>
            <w:szCs w:val="28"/>
          </w:rPr>
          <w:t>-</w:t>
        </w:r>
      </w:ins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t>will be</w:t>
      </w:r>
      <w:r w:rsidR="00A16EB7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>developed by collecting and analyzing multi</w:t>
      </w:r>
      <w:ins w:id="183" w:author="Ove Jason" w:date="2019-05-27T09:45:00Z">
        <w:r w:rsidR="0025517F">
          <w:rPr>
            <w:rFonts w:ascii="Times New Roman" w:hAnsi="Times New Roman" w:cs="Times New Roman"/>
            <w:sz w:val="24"/>
            <w:szCs w:val="28"/>
          </w:rPr>
          <w:t>-</w:t>
        </w:r>
      </w:ins>
      <w:r w:rsidRPr="00813840">
        <w:rPr>
          <w:rFonts w:ascii="Times New Roman" w:hAnsi="Times New Roman" w:cs="Times New Roman"/>
          <w:sz w:val="24"/>
          <w:szCs w:val="28"/>
        </w:rPr>
        <w:t>field and multi</w:t>
      </w:r>
      <w:ins w:id="184" w:author="Ove Jason" w:date="2019-05-27T09:45:00Z">
        <w:r w:rsidR="00353DAA">
          <w:rPr>
            <w:rFonts w:ascii="Times New Roman" w:hAnsi="Times New Roman" w:cs="Times New Roman"/>
            <w:sz w:val="24"/>
            <w:szCs w:val="28"/>
          </w:rPr>
          <w:t>-</w:t>
        </w:r>
      </w:ins>
      <w:r w:rsidRPr="00813840">
        <w:rPr>
          <w:rFonts w:ascii="Times New Roman" w:hAnsi="Times New Roman" w:cs="Times New Roman"/>
          <w:sz w:val="24"/>
          <w:szCs w:val="28"/>
        </w:rPr>
        <w:t xml:space="preserve">factor </w:t>
      </w:r>
      <w:r w:rsidR="00A16EB7">
        <w:rPr>
          <w:rFonts w:ascii="Times New Roman" w:hAnsi="Times New Roman" w:cs="Times New Roman"/>
          <w:sz w:val="24"/>
          <w:szCs w:val="28"/>
        </w:rPr>
        <w:t xml:space="preserve">test results produced using a </w:t>
      </w:r>
      <w:r w:rsidRPr="00813840">
        <w:rPr>
          <w:rFonts w:ascii="Times New Roman" w:hAnsi="Times New Roman" w:cs="Times New Roman"/>
          <w:sz w:val="24"/>
          <w:szCs w:val="28"/>
        </w:rPr>
        <w:t xml:space="preserve">spectrum </w:t>
      </w:r>
      <w:r w:rsidR="00A16EB7">
        <w:rPr>
          <w:rFonts w:ascii="Times New Roman" w:hAnsi="Times New Roman" w:cs="Times New Roman"/>
          <w:sz w:val="24"/>
          <w:szCs w:val="28"/>
        </w:rPr>
        <w:t>of corrosion conditions</w:t>
      </w:r>
      <w:ins w:id="185" w:author="Ove Jason" w:date="2019-05-27T09:54:00Z">
        <w:r w:rsidR="00FA3646">
          <w:rPr>
            <w:rFonts w:ascii="Times New Roman" w:hAnsi="Times New Roman" w:cs="Times New Roman"/>
            <w:sz w:val="24"/>
            <w:szCs w:val="28"/>
          </w:rPr>
          <w:t>,</w:t>
        </w:r>
      </w:ins>
      <w:r w:rsidR="00A16EB7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>which consist of marine atmosphere and seawater,</w:t>
      </w:r>
      <w:del w:id="186" w:author="Ove Jason" w:date="2019-05-27T10:01:00Z">
        <w:r w:rsidRPr="00813840" w:rsidDel="00AD595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16EB7" w:rsidDel="00AD5954">
          <w:rPr>
            <w:rFonts w:ascii="Times New Roman" w:hAnsi="Times New Roman" w:cs="Times New Roman"/>
            <w:sz w:val="24"/>
            <w:szCs w:val="28"/>
          </w:rPr>
          <w:delText>under</w:delText>
        </w:r>
      </w:del>
      <w:r w:rsidR="00A16EB7">
        <w:rPr>
          <w:rFonts w:ascii="Times New Roman" w:hAnsi="Times New Roman" w:cs="Times New Roman"/>
          <w:sz w:val="24"/>
          <w:szCs w:val="28"/>
        </w:rPr>
        <w:t xml:space="preserve"> </w:t>
      </w:r>
      <w:ins w:id="187" w:author="Ove Jason" w:date="2019-05-27T10:00:00Z">
        <w:r w:rsidR="00EC197E">
          <w:rPr>
            <w:rFonts w:ascii="Times New Roman" w:hAnsi="Times New Roman" w:cs="Times New Roman"/>
            <w:sz w:val="24"/>
            <w:szCs w:val="28"/>
          </w:rPr>
          <w:t xml:space="preserve">typical </w:t>
        </w:r>
      </w:ins>
      <w:r w:rsidR="00A16EB7">
        <w:rPr>
          <w:rFonts w:ascii="Times New Roman" w:hAnsi="Times New Roman" w:cs="Times New Roman"/>
          <w:sz w:val="24"/>
          <w:szCs w:val="28"/>
        </w:rPr>
        <w:t xml:space="preserve">mechanical loading </w:t>
      </w:r>
      <w:del w:id="188" w:author="Ove Jason" w:date="2019-05-27T10:00:00Z">
        <w:r w:rsidR="00A16EB7" w:rsidDel="00EC197E">
          <w:rPr>
            <w:rFonts w:ascii="Times New Roman" w:hAnsi="Times New Roman" w:cs="Times New Roman"/>
            <w:sz w:val="24"/>
            <w:szCs w:val="28"/>
          </w:rPr>
          <w:delText xml:space="preserve">typical </w:delText>
        </w:r>
      </w:del>
      <w:r w:rsidR="00A16EB7">
        <w:rPr>
          <w:rFonts w:ascii="Times New Roman" w:hAnsi="Times New Roman" w:cs="Times New Roman"/>
          <w:sz w:val="24"/>
          <w:szCs w:val="28"/>
        </w:rPr>
        <w:t>of w</w:t>
      </w:r>
      <w:r w:rsidRPr="00813840">
        <w:rPr>
          <w:rFonts w:ascii="Times New Roman" w:hAnsi="Times New Roman" w:cs="Times New Roman"/>
          <w:sz w:val="24"/>
          <w:szCs w:val="28"/>
        </w:rPr>
        <w:t xml:space="preserve">ind and </w:t>
      </w:r>
      <w:r w:rsidR="00A16EB7">
        <w:rPr>
          <w:rFonts w:ascii="Times New Roman" w:hAnsi="Times New Roman" w:cs="Times New Roman"/>
          <w:sz w:val="24"/>
          <w:szCs w:val="28"/>
        </w:rPr>
        <w:t xml:space="preserve">sea </w:t>
      </w:r>
      <w:r w:rsidRPr="00813840">
        <w:rPr>
          <w:rFonts w:ascii="Times New Roman" w:hAnsi="Times New Roman" w:cs="Times New Roman"/>
          <w:sz w:val="24"/>
          <w:szCs w:val="28"/>
        </w:rPr>
        <w:t>wave</w:t>
      </w:r>
      <w:del w:id="189" w:author="Ove Jason" w:date="2019-05-27T10:01:00Z">
        <w:r w:rsidR="000C71FB" w:rsidDel="00AD595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16EB7" w:rsidDel="00AD5954">
          <w:rPr>
            <w:rFonts w:ascii="Times New Roman" w:hAnsi="Times New Roman" w:cs="Times New Roman"/>
            <w:sz w:val="24"/>
            <w:szCs w:val="28"/>
          </w:rPr>
          <w:delText>operational stresses</w:delText>
        </w:r>
      </w:del>
      <w:r w:rsidRPr="00813840">
        <w:rPr>
          <w:rFonts w:ascii="Times New Roman" w:hAnsi="Times New Roman" w:cs="Times New Roman"/>
          <w:sz w:val="24"/>
          <w:szCs w:val="28"/>
        </w:rPr>
        <w:t xml:space="preserve">. </w:t>
      </w:r>
      <w:r w:rsidR="00A16EB7">
        <w:rPr>
          <w:rFonts w:ascii="Times New Roman" w:hAnsi="Times New Roman" w:cs="Times New Roman"/>
          <w:sz w:val="24"/>
          <w:szCs w:val="28"/>
        </w:rPr>
        <w:t>D</w:t>
      </w:r>
      <w:r w:rsidRPr="00813840">
        <w:rPr>
          <w:rFonts w:ascii="Times New Roman" w:hAnsi="Times New Roman" w:cs="Times New Roman"/>
          <w:sz w:val="24"/>
          <w:szCs w:val="28"/>
        </w:rPr>
        <w:t>ata</w:t>
      </w:r>
      <w:r w:rsidR="00B90176">
        <w:rPr>
          <w:rFonts w:ascii="Times New Roman" w:hAnsi="Times New Roman" w:cs="Times New Roman"/>
          <w:sz w:val="24"/>
          <w:szCs w:val="28"/>
        </w:rPr>
        <w:t xml:space="preserve"> generation and</w:t>
      </w:r>
      <w:r w:rsidRPr="00813840">
        <w:rPr>
          <w:rFonts w:ascii="Times New Roman" w:hAnsi="Times New Roman" w:cs="Times New Roman"/>
          <w:sz w:val="24"/>
          <w:szCs w:val="28"/>
        </w:rPr>
        <w:t xml:space="preserve"> accumulation </w:t>
      </w:r>
      <w:r w:rsidR="00B90176">
        <w:rPr>
          <w:rFonts w:ascii="Times New Roman" w:hAnsi="Times New Roman" w:cs="Times New Roman"/>
          <w:sz w:val="24"/>
          <w:szCs w:val="28"/>
        </w:rPr>
        <w:t>as well as</w:t>
      </w:r>
      <w:r w:rsidR="00A16EB7">
        <w:rPr>
          <w:rFonts w:ascii="Times New Roman" w:hAnsi="Times New Roman" w:cs="Times New Roman"/>
          <w:sz w:val="24"/>
          <w:szCs w:val="28"/>
        </w:rPr>
        <w:t xml:space="preserve"> </w:t>
      </w:r>
      <w:r w:rsidR="00B90176">
        <w:rPr>
          <w:rFonts w:ascii="Times New Roman" w:hAnsi="Times New Roman" w:cs="Times New Roman"/>
          <w:sz w:val="24"/>
          <w:szCs w:val="28"/>
        </w:rPr>
        <w:t>their</w:t>
      </w:r>
      <w:r w:rsidR="00A16EB7">
        <w:rPr>
          <w:rFonts w:ascii="Times New Roman" w:hAnsi="Times New Roman" w:cs="Times New Roman"/>
          <w:sz w:val="24"/>
          <w:szCs w:val="28"/>
        </w:rPr>
        <w:t xml:space="preserve"> subsequent analyses </w:t>
      </w:r>
      <w:r w:rsidRPr="00813840">
        <w:rPr>
          <w:rFonts w:ascii="Times New Roman" w:hAnsi="Times New Roman" w:cs="Times New Roman"/>
          <w:sz w:val="24"/>
          <w:szCs w:val="28"/>
        </w:rPr>
        <w:t xml:space="preserve">of service performance for typical materials, structures and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Pr="00813840">
        <w:rPr>
          <w:rFonts w:ascii="Times New Roman" w:hAnsi="Times New Roman" w:cs="Times New Roman"/>
          <w:sz w:val="24"/>
          <w:szCs w:val="28"/>
        </w:rPr>
        <w:t xml:space="preserve"> under </w:t>
      </w:r>
      <w:del w:id="190" w:author="Ove Jason" w:date="2019-05-27T09:58:00Z">
        <w:r w:rsidRPr="00813840" w:rsidDel="00FA3646">
          <w:rPr>
            <w:rFonts w:ascii="Times New Roman" w:hAnsi="Times New Roman" w:cs="Times New Roman"/>
            <w:sz w:val="24"/>
            <w:szCs w:val="28"/>
          </w:rPr>
          <w:delText xml:space="preserve">complex </w:delText>
        </w:r>
      </w:del>
      <w:ins w:id="191" w:author="Ove Jason" w:date="2019-05-27T09:57:00Z">
        <w:r w:rsidR="00FA3646" w:rsidRPr="00464D96">
          <w:rPr>
            <w:rFonts w:ascii="Times New Roman" w:hAnsi="Times New Roman" w:cs="Times New Roman"/>
            <w:sz w:val="24"/>
            <w:szCs w:val="28"/>
          </w:rPr>
          <w:t>mechanochemical coupled</w:t>
        </w:r>
        <w:r w:rsidR="00FA3646" w:rsidRPr="00813840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Pr="00813840">
        <w:rPr>
          <w:rFonts w:ascii="Times New Roman" w:hAnsi="Times New Roman" w:cs="Times New Roman"/>
          <w:sz w:val="24"/>
          <w:szCs w:val="28"/>
        </w:rPr>
        <w:t>environment</w:t>
      </w:r>
      <w:del w:id="192" w:author="Ove Jason" w:date="2019-05-27T09:58:00Z">
        <w:r w:rsidRPr="00813840" w:rsidDel="005E1D80">
          <w:rPr>
            <w:rFonts w:ascii="Times New Roman" w:hAnsi="Times New Roman" w:cs="Times New Roman"/>
            <w:sz w:val="24"/>
            <w:szCs w:val="28"/>
          </w:rPr>
          <w:delText>al</w:delText>
        </w:r>
      </w:del>
      <w:r w:rsidR="00A16EB7">
        <w:rPr>
          <w:rFonts w:ascii="Times New Roman" w:hAnsi="Times New Roman" w:cs="Times New Roman"/>
          <w:sz w:val="24"/>
          <w:szCs w:val="28"/>
        </w:rPr>
        <w:t xml:space="preserve"> and loading </w:t>
      </w:r>
      <w:r w:rsidRPr="00813840">
        <w:rPr>
          <w:rFonts w:ascii="Times New Roman" w:hAnsi="Times New Roman" w:cs="Times New Roman"/>
          <w:sz w:val="24"/>
          <w:szCs w:val="28"/>
        </w:rPr>
        <w:t xml:space="preserve">conditions </w:t>
      </w:r>
      <w:r w:rsidR="00A16EB7">
        <w:rPr>
          <w:rFonts w:ascii="Times New Roman" w:hAnsi="Times New Roman" w:cs="Times New Roman"/>
          <w:sz w:val="24"/>
          <w:szCs w:val="28"/>
        </w:rPr>
        <w:t xml:space="preserve">simulating the actual working conditions </w:t>
      </w:r>
      <w:r w:rsidRPr="00813840">
        <w:rPr>
          <w:rFonts w:ascii="Times New Roman" w:hAnsi="Times New Roman" w:cs="Times New Roman"/>
          <w:sz w:val="24"/>
          <w:szCs w:val="28"/>
        </w:rPr>
        <w:t xml:space="preserve">will </w:t>
      </w:r>
      <w:r w:rsidR="00A16EB7">
        <w:rPr>
          <w:rFonts w:ascii="Times New Roman" w:hAnsi="Times New Roman" w:cs="Times New Roman"/>
          <w:sz w:val="24"/>
          <w:szCs w:val="28"/>
        </w:rPr>
        <w:t xml:space="preserve">enable </w:t>
      </w:r>
      <w:r w:rsidRPr="00813840">
        <w:rPr>
          <w:rFonts w:ascii="Times New Roman" w:hAnsi="Times New Roman" w:cs="Times New Roman"/>
          <w:sz w:val="24"/>
          <w:szCs w:val="28"/>
        </w:rPr>
        <w:t>determin</w:t>
      </w:r>
      <w:r w:rsidR="00A16EB7">
        <w:rPr>
          <w:rFonts w:ascii="Times New Roman" w:hAnsi="Times New Roman" w:cs="Times New Roman"/>
          <w:sz w:val="24"/>
          <w:szCs w:val="28"/>
        </w:rPr>
        <w:t xml:space="preserve">ation of </w:t>
      </w:r>
      <w:r w:rsidRPr="00813840">
        <w:rPr>
          <w:rFonts w:ascii="Times New Roman" w:hAnsi="Times New Roman" w:cs="Times New Roman"/>
          <w:sz w:val="24"/>
          <w:szCs w:val="28"/>
        </w:rPr>
        <w:t>the failure mechanism</w:t>
      </w:r>
      <w:r w:rsidR="00ED5067">
        <w:rPr>
          <w:rFonts w:ascii="Times New Roman" w:hAnsi="Times New Roman" w:cs="Times New Roman"/>
          <w:sz w:val="24"/>
          <w:szCs w:val="28"/>
        </w:rPr>
        <w:t xml:space="preserve"> and the influ</w:t>
      </w:r>
      <w:r w:rsidR="000C71FB">
        <w:rPr>
          <w:rFonts w:ascii="Times New Roman" w:hAnsi="Times New Roman" w:cs="Times New Roman"/>
          <w:sz w:val="24"/>
          <w:szCs w:val="28"/>
        </w:rPr>
        <w:t>e</w:t>
      </w:r>
      <w:r w:rsidR="00ED5067">
        <w:rPr>
          <w:rFonts w:ascii="Times New Roman" w:hAnsi="Times New Roman" w:cs="Times New Roman"/>
          <w:sz w:val="24"/>
          <w:szCs w:val="28"/>
        </w:rPr>
        <w:t>nces of various factors involved.</w:t>
      </w:r>
    </w:p>
    <w:p w14:paraId="5E2BA618" w14:textId="05935A2D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>2)</w:t>
      </w:r>
      <w:r w:rsid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del w:id="193" w:author="Ove Jason" w:date="2019-05-27T10:09:00Z">
        <w:r w:rsidR="00F80C79" w:rsidDel="00F7373D">
          <w:rPr>
            <w:rFonts w:ascii="Times New Roman" w:hAnsi="Times New Roman" w:cs="Times New Roman"/>
            <w:b/>
            <w:sz w:val="24"/>
            <w:szCs w:val="28"/>
          </w:rPr>
          <w:delText>Multi</w:delText>
        </w:r>
      </w:del>
      <w:proofErr w:type="spellStart"/>
      <w:ins w:id="194" w:author="Ove Jason" w:date="2019-05-27T10:09:00Z">
        <w:r w:rsidR="00F7373D">
          <w:rPr>
            <w:rFonts w:ascii="Times New Roman" w:hAnsi="Times New Roman" w:cs="Times New Roman"/>
            <w:b/>
            <w:sz w:val="24"/>
            <w:szCs w:val="28"/>
          </w:rPr>
          <w:t>Cross</w:t>
        </w:r>
      </w:ins>
      <w:del w:id="195" w:author="Ove Jason" w:date="2019-05-27T09:52:00Z">
        <w:r w:rsidR="00F80C79" w:rsidDel="0025517F">
          <w:rPr>
            <w:rFonts w:ascii="Times New Roman" w:hAnsi="Times New Roman" w:cs="Times New Roman"/>
            <w:b/>
            <w:sz w:val="24"/>
            <w:szCs w:val="28"/>
          </w:rPr>
          <w:delText>-</w:delText>
        </w:r>
      </w:del>
      <w:r w:rsidRPr="00813840">
        <w:rPr>
          <w:rFonts w:ascii="Times New Roman" w:hAnsi="Times New Roman" w:cs="Times New Roman"/>
          <w:b/>
          <w:sz w:val="24"/>
          <w:szCs w:val="28"/>
        </w:rPr>
        <w:t>scale</w:t>
      </w:r>
      <w:proofErr w:type="spellEnd"/>
      <w:r w:rsidRPr="00813840">
        <w:rPr>
          <w:rFonts w:ascii="Times New Roman" w:hAnsi="Times New Roman" w:cs="Times New Roman"/>
          <w:b/>
          <w:sz w:val="24"/>
          <w:szCs w:val="28"/>
        </w:rPr>
        <w:t xml:space="preserve"> modeling and simulation of service performance of offshore wind power materials</w:t>
      </w:r>
    </w:p>
    <w:p w14:paraId="6508FD8D" w14:textId="039B022A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Based on the mechani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stic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model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facility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service performance under multi-factor </w:t>
      </w:r>
      <w:del w:id="196" w:author="Ove Jason" w:date="2019-05-27T02:02:00Z">
        <w:r w:rsidRPr="00813840" w:rsidDel="00992830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coupling </w:delText>
        </w:r>
      </w:del>
      <w:ins w:id="197" w:author="Ove Jason" w:date="2019-05-27T02:02:00Z">
        <w:r w:rsidR="00992830" w:rsidRPr="00813840">
          <w:rPr>
            <w:rFonts w:ascii="Times New Roman" w:eastAsiaTheme="minorEastAsia" w:hAnsi="Times New Roman"/>
            <w:kern w:val="2"/>
            <w:sz w:val="24"/>
            <w:szCs w:val="28"/>
          </w:rPr>
          <w:t>coupl</w:t>
        </w:r>
        <w:r w:rsidR="00992830">
          <w:rPr>
            <w:rFonts w:ascii="Times New Roman" w:eastAsiaTheme="minorEastAsia" w:hAnsi="Times New Roman"/>
            <w:kern w:val="2"/>
            <w:sz w:val="24"/>
            <w:szCs w:val="28"/>
          </w:rPr>
          <w:t>e</w:t>
        </w:r>
      </w:ins>
      <w:ins w:id="198" w:author="Ove Jason" w:date="2019-05-27T02:04:00Z">
        <w:r w:rsidR="00C14AF6">
          <w:rPr>
            <w:rFonts w:ascii="Times New Roman" w:eastAsiaTheme="minorEastAsia" w:hAnsi="Times New Roman"/>
            <w:kern w:val="2"/>
            <w:sz w:val="24"/>
            <w:szCs w:val="28"/>
          </w:rPr>
          <w:t>d</w:t>
        </w:r>
      </w:ins>
      <w:ins w:id="199" w:author="Ove Jason" w:date="2019-05-27T02:02:00Z">
        <w:r w:rsidR="00992830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</w:t>
        </w:r>
      </w:ins>
      <w:r w:rsidRPr="00813840">
        <w:rPr>
          <w:rFonts w:ascii="Times New Roman" w:eastAsiaTheme="minorEastAsia" w:hAnsi="Times New Roman"/>
          <w:kern w:val="2"/>
          <w:sz w:val="24"/>
          <w:szCs w:val="28"/>
        </w:rPr>
        <w:t>conditions, the multi</w:t>
      </w:r>
      <w:del w:id="200" w:author="Ove Jason" w:date="2019-05-27T09:53:00Z">
        <w:r w:rsidRPr="00813840" w:rsidDel="009E7290">
          <w:rPr>
            <w:rFonts w:ascii="Times New Roman" w:eastAsiaTheme="minorEastAsia" w:hAnsi="Times New Roman"/>
            <w:kern w:val="2"/>
            <w:sz w:val="24"/>
            <w:szCs w:val="28"/>
          </w:rPr>
          <w:delText>-</w:delText>
        </w:r>
      </w:del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scale digital modeling and simulation of the service behavior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will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carried out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t xml:space="preserve">The </w:t>
      </w:r>
      <w:del w:id="201" w:author="Ove Jason" w:date="2019-05-27T10:09:00Z">
        <w:r w:rsidR="002C0901" w:rsidRPr="002C0901" w:rsidDel="00177CC8">
          <w:rPr>
            <w:rFonts w:ascii="Times New Roman" w:eastAsiaTheme="minorEastAsia" w:hAnsi="Times New Roman"/>
            <w:kern w:val="2"/>
            <w:sz w:val="24"/>
            <w:szCs w:val="28"/>
          </w:rPr>
          <w:delText>multi</w:delText>
        </w:r>
      </w:del>
      <w:ins w:id="202" w:author="Ove Jason" w:date="2019-05-27T10:09:00Z">
        <w:r w:rsidR="00177CC8">
          <w:rPr>
            <w:rFonts w:ascii="Times New Roman" w:eastAsiaTheme="minorEastAsia" w:hAnsi="Times New Roman"/>
            <w:kern w:val="2"/>
            <w:sz w:val="24"/>
            <w:szCs w:val="28"/>
          </w:rPr>
          <w:t>cross</w:t>
        </w:r>
      </w:ins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t>-scale correlation of material</w:t>
      </w:r>
      <w:del w:id="203" w:author="Ove Jason" w:date="2019-05-27T10:07:00Z">
        <w:r w:rsidR="002C0901" w:rsidRPr="002C0901" w:rsidDel="00F17886">
          <w:rPr>
            <w:rFonts w:ascii="Times New Roman" w:eastAsiaTheme="minorEastAsia" w:hAnsi="Times New Roman"/>
            <w:kern w:val="2"/>
            <w:sz w:val="24"/>
            <w:szCs w:val="28"/>
          </w:rPr>
          <w:delText>/</w:delText>
        </w:r>
      </w:del>
      <w:ins w:id="204" w:author="Ove Jason" w:date="2019-05-27T10:07:00Z">
        <w:r w:rsidR="00F17886">
          <w:rPr>
            <w:rFonts w:ascii="Times New Roman" w:eastAsiaTheme="minorEastAsia" w:hAnsi="Times New Roman"/>
            <w:kern w:val="2"/>
            <w:sz w:val="24"/>
            <w:szCs w:val="28"/>
          </w:rPr>
          <w:t>-</w:t>
        </w:r>
      </w:ins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t xml:space="preserve">structure environmental damage behavior can be realized by the </w:t>
      </w:r>
      <w:del w:id="205" w:author="Ove Jason" w:date="2019-05-27T10:09:00Z">
        <w:r w:rsidR="002C0901" w:rsidRPr="002C0901" w:rsidDel="00177CC8">
          <w:rPr>
            <w:rFonts w:ascii="Times New Roman" w:eastAsiaTheme="minorEastAsia" w:hAnsi="Times New Roman"/>
            <w:kern w:val="2"/>
            <w:sz w:val="24"/>
            <w:szCs w:val="28"/>
          </w:rPr>
          <w:delText>cross</w:delText>
        </w:r>
      </w:del>
      <w:ins w:id="206" w:author="Ove Jason" w:date="2019-05-27T10:09:00Z">
        <w:r w:rsidR="00177CC8">
          <w:rPr>
            <w:rFonts w:ascii="Times New Roman" w:eastAsiaTheme="minorEastAsia" w:hAnsi="Times New Roman"/>
            <w:kern w:val="2"/>
            <w:sz w:val="24"/>
            <w:szCs w:val="28"/>
          </w:rPr>
          <w:t>multi</w:t>
        </w:r>
      </w:ins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t>-scale transfer of key parameters among different scales, regional nesting and other methods</w:t>
      </w:r>
      <w:r w:rsidR="002C0901">
        <w:rPr>
          <w:rFonts w:ascii="Times New Roman" w:eastAsiaTheme="minorEastAsia" w:hAnsi="Times New Roman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simulation models and their parameters 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modified by compar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valida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ting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of simulation results with the multi</w:t>
      </w:r>
      <w:del w:id="207" w:author="Ove Jason" w:date="2019-05-27T09:53:00Z">
        <w:r w:rsidRPr="00813840" w:rsidDel="00B35427">
          <w:rPr>
            <w:rFonts w:ascii="Times New Roman" w:eastAsiaTheme="minorEastAsia" w:hAnsi="Times New Roman"/>
            <w:kern w:val="2"/>
            <w:sz w:val="24"/>
            <w:szCs w:val="28"/>
          </w:rPr>
          <w:delText>-</w:delText>
        </w:r>
      </w:del>
      <w:r w:rsidRPr="00813840">
        <w:rPr>
          <w:rFonts w:ascii="Times New Roman" w:eastAsiaTheme="minorEastAsia" w:hAnsi="Times New Roman"/>
          <w:kern w:val="2"/>
          <w:sz w:val="24"/>
          <w:szCs w:val="28"/>
        </w:rPr>
        <w:t>scale experimental data</w:t>
      </w:r>
      <w:r w:rsidR="00F80C79">
        <w:rPr>
          <w:rFonts w:ascii="Times New Roman" w:hAnsi="Times New Roman" w:hint="eastAsia"/>
          <w:sz w:val="24"/>
          <w:szCs w:val="28"/>
        </w:rPr>
        <w:t>, produced in the previous task,</w:t>
      </w:r>
      <w:r w:rsidR="000C71FB">
        <w:rPr>
          <w:rFonts w:ascii="Times New Roman" w:hAnsi="Times New Roman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to support further analysis of the failure mechanism of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. Meanwhile, the corresponding mechanis</w:t>
      </w:r>
      <w:r w:rsidR="00F0169E">
        <w:rPr>
          <w:rFonts w:ascii="Times New Roman" w:eastAsiaTheme="minorEastAsia" w:hAnsi="Times New Roman" w:hint="eastAsia"/>
          <w:kern w:val="2"/>
          <w:sz w:val="24"/>
          <w:szCs w:val="28"/>
        </w:rPr>
        <w:t>tic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model and data association can be used as the basis of physical information fusion to support the construction of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</w:t>
      </w:r>
      <w:r w:rsidR="009B60FD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S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power.</w:t>
      </w:r>
    </w:p>
    <w:p w14:paraId="24F3EE67" w14:textId="030ABB56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3) </w:t>
      </w:r>
      <w:r w:rsidR="00DB4F41" w:rsidRPr="000C71FB">
        <w:rPr>
          <w:rFonts w:ascii="Times New Roman" w:hAnsi="Times New Roman" w:cs="Times New Roman" w:hint="eastAsia"/>
          <w:b/>
          <w:sz w:val="24"/>
          <w:szCs w:val="28"/>
        </w:rPr>
        <w:t>D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evelopment of real-time monitoring technology for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52978259" w14:textId="337059E9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Based on the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characteristics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, </w:t>
      </w:r>
      <w:ins w:id="208" w:author="Ove Jason" w:date="2019-05-27T10:16:00Z">
        <w:r w:rsidR="004F4356" w:rsidRPr="00A468E2">
          <w:rPr>
            <w:rFonts w:ascii="Times New Roman" w:eastAsiaTheme="minorEastAsia" w:hAnsi="Times New Roman"/>
            <w:kern w:val="2"/>
            <w:sz w:val="24"/>
            <w:szCs w:val="24"/>
          </w:rPr>
          <w:t>an all-solid-state</w:t>
        </w:r>
      </w:ins>
      <w:del w:id="209" w:author="Ove Jason" w:date="2019-05-27T10:16:00Z">
        <w:r w:rsidRPr="00813840" w:rsidDel="004F4356">
          <w:rPr>
            <w:rFonts w:ascii="Times New Roman" w:eastAsiaTheme="minorEastAsia" w:hAnsi="Times New Roman"/>
            <w:kern w:val="2"/>
            <w:sz w:val="24"/>
            <w:szCs w:val="28"/>
          </w:rPr>
          <w:delText>a</w:delText>
        </w:r>
      </w:del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monitoring sensor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technology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environmental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condition sensing of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marine environment and a corrosion monitoring sensor based on multi-electrode technology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will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be developed. On the basis of the Internet-of-Things technology, the real-time monitoring system and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related hardware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will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also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be developed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acquire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data of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lastRenderedPageBreak/>
        <w:t xml:space="preserve">stress and strain levels of key components of offshore wind power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components.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Data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working status of the cathodic protection and other protection systems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integ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>r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ated</w:t>
      </w:r>
      <w:del w:id="210" w:author="Ove Jason" w:date="2019-05-27T10:18:00Z">
        <w:r w:rsidRPr="00813840" w:rsidDel="00F91982">
          <w:rPr>
            <w:rFonts w:ascii="Times New Roman" w:eastAsiaTheme="minorEastAsia" w:hAnsi="Times New Roman"/>
            <w:kern w:val="2"/>
            <w:sz w:val="24"/>
            <w:szCs w:val="28"/>
          </w:rPr>
          <w:delText>,</w:delText>
        </w:r>
      </w:del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to support health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monitoring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O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ptimization of maintaining strategy for key components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developed </w:t>
      </w:r>
      <w:ins w:id="211" w:author="Ove Jason" w:date="2019-05-27T10:20:00Z">
        <w:r w:rsidR="002364DD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by </w:t>
        </w:r>
      </w:ins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using the sensed data </w:t>
      </w:r>
      <w:del w:id="212" w:author="Ove Jason" w:date="2019-05-27T10:19:00Z">
        <w:r w:rsidR="000D525E" w:rsidRPr="00093333" w:rsidDel="00093333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>as well</w:delText>
        </w:r>
      </w:del>
      <w:ins w:id="213" w:author="Ove Jason" w:date="2019-05-27T10:19:00Z">
        <w:r w:rsidR="00093333">
          <w:rPr>
            <w:rFonts w:ascii="Times New Roman" w:eastAsiaTheme="minorEastAsia" w:hAnsi="Times New Roman"/>
            <w:kern w:val="2"/>
            <w:sz w:val="24"/>
            <w:szCs w:val="28"/>
          </w:rPr>
          <w:t>besides</w:t>
        </w:r>
      </w:ins>
      <w:r w:rsidR="000D525E" w:rsidRPr="0009333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the models </w:t>
      </w:r>
      <w:ins w:id="214" w:author="Ove Jason" w:date="2019-05-27T10:19:00Z">
        <w:r w:rsidR="00093333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built </w:t>
        </w:r>
      </w:ins>
      <w:del w:id="215" w:author="Ove Jason" w:date="2019-05-27T10:20:00Z">
        <w:r w:rsidR="000D525E" w:rsidDel="00E65DCA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from </w:delText>
        </w:r>
      </w:del>
      <w:ins w:id="216" w:author="Ove Jason" w:date="2019-05-27T10:20:00Z">
        <w:r w:rsidR="00E65DCA">
          <w:rPr>
            <w:rFonts w:ascii="Times New Roman" w:eastAsiaTheme="minorEastAsia" w:hAnsi="Times New Roman"/>
            <w:kern w:val="2"/>
            <w:sz w:val="24"/>
            <w:szCs w:val="28"/>
          </w:rPr>
          <w:t>in</w:t>
        </w:r>
        <w:r w:rsidR="00E65DCA">
          <w:rPr>
            <w:rFonts w:ascii="Times New Roman" w:eastAsiaTheme="minorEastAsia" w:hAnsi="Times New Roman" w:hint="eastAsia"/>
            <w:kern w:val="2"/>
            <w:sz w:val="24"/>
            <w:szCs w:val="28"/>
          </w:rPr>
          <w:t xml:space="preserve"> </w:t>
        </w:r>
      </w:ins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the previous task.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19706BE6" w14:textId="436CB0D7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4) Development of digital twin </w:t>
      </w:r>
      <w:r w:rsidR="00D20B07" w:rsidRPr="000C71FB">
        <w:rPr>
          <w:rFonts w:ascii="Times New Roman" w:hAnsi="Times New Roman" w:cs="Times New Roman" w:hint="eastAsia"/>
          <w:b/>
          <w:sz w:val="24"/>
          <w:szCs w:val="28"/>
        </w:rPr>
        <w:t>prototype</w:t>
      </w:r>
      <w:r w:rsidR="00D20B07"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system for service performance of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48A1E8E8" w14:textId="7D0E2243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Multi-source data fusion method</w:t>
      </w:r>
      <w:ins w:id="217" w:author="Ove Jason" w:date="2019-05-27T10:23:00Z">
        <w:r w:rsidR="00D2769F" w:rsidRPr="00A468E2">
          <w:rPr>
            <w:rFonts w:ascii="Times New Roman" w:eastAsiaTheme="minorEastAsia" w:hAnsi="Times New Roman"/>
            <w:kern w:val="2"/>
            <w:sz w:val="24"/>
            <w:szCs w:val="24"/>
          </w:rPr>
          <w:t>, evaluation model for full life span of material</w:t>
        </w:r>
      </w:ins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key technologies for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integrity monitoring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life prediction of key materials are expected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be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achieve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d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on the basis of multi</w:t>
      </w:r>
      <w:ins w:id="218" w:author="Ove Jason" w:date="2019-05-27T10:05:00Z">
        <w:r w:rsidR="00D44854">
          <w:rPr>
            <w:rFonts w:ascii="Times New Roman" w:eastAsiaTheme="minorEastAsia" w:hAnsi="Times New Roman"/>
            <w:kern w:val="2"/>
            <w:sz w:val="24"/>
            <w:szCs w:val="28"/>
          </w:rPr>
          <w:t>-</w:t>
        </w:r>
      </w:ins>
      <w:r w:rsidRPr="00813840">
        <w:rPr>
          <w:rFonts w:ascii="Times New Roman" w:eastAsiaTheme="minorEastAsia" w:hAnsi="Times New Roman"/>
          <w:kern w:val="2"/>
          <w:sz w:val="24"/>
          <w:szCs w:val="28"/>
        </w:rPr>
        <w:t>scale experimental evaluation data, numerical simulation data on service performance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collection of related failure cases. </w:t>
      </w:r>
      <w:ins w:id="219" w:author="Ove Jason" w:date="2019-05-27T10:27:00Z">
        <w:r w:rsidR="00135DFC">
          <w:rPr>
            <w:rFonts w:ascii="Times New Roman" w:eastAsiaTheme="minorEastAsia" w:hAnsi="Times New Roman"/>
            <w:kern w:val="2"/>
            <w:sz w:val="24"/>
            <w:szCs w:val="28"/>
          </w:rPr>
          <w:t>W</w:t>
        </w:r>
        <w:r w:rsidR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t xml:space="preserve">ith </w:t>
        </w:r>
        <w:r w:rsidR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t>functions</w:t>
        </w:r>
        <w:r w:rsidR="00135DFC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to </w:t>
        </w:r>
        <w:r w:rsidR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t>perform</w:t>
        </w:r>
        <w:r w:rsidR="00135DFC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</w:t>
        </w:r>
        <w:r w:rsidR="00135DFC" w:rsidRPr="00813840">
          <w:rPr>
            <w:rFonts w:ascii="Times New Roman" w:eastAsiaTheme="minorEastAsia" w:hAnsi="Times New Roman"/>
            <w:kern w:val="2"/>
            <w:sz w:val="24"/>
            <w:szCs w:val="28"/>
          </w:rPr>
          <w:t>rigorous ranking of local environment</w:t>
        </w:r>
        <w:r w:rsidR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t>al conditions and to carry out</w:t>
        </w:r>
        <w:r w:rsidR="00135DFC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risk</w:t>
        </w:r>
        <w:r w:rsidR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t xml:space="preserve"> level</w:t>
        </w:r>
        <w:r w:rsidR="00135DFC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classification of </w:t>
        </w:r>
        <w:r w:rsidR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t xml:space="preserve">the monitored </w:t>
        </w:r>
        <w:r w:rsidR="00135DFC" w:rsidRPr="00813840">
          <w:rPr>
            <w:rFonts w:ascii="Times New Roman" w:eastAsiaTheme="minorEastAsia" w:hAnsi="Times New Roman"/>
            <w:kern w:val="2"/>
            <w:sz w:val="24"/>
            <w:szCs w:val="28"/>
          </w:rPr>
          <w:t>components</w:t>
        </w:r>
        <w:r w:rsidR="00135DFC">
          <w:rPr>
            <w:rFonts w:ascii="Times New Roman" w:eastAsiaTheme="minorEastAsia" w:hAnsi="Times New Roman"/>
            <w:kern w:val="2"/>
            <w:sz w:val="24"/>
            <w:szCs w:val="28"/>
          </w:rPr>
          <w:t>,</w:t>
        </w:r>
        <w:r w:rsidR="00135DFC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</w:t>
        </w:r>
      </w:ins>
      <w:del w:id="220" w:author="Ove Jason" w:date="2019-05-27T10:27:00Z">
        <w:r w:rsidRPr="00813840" w:rsidDel="00135DFC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The </w:delText>
        </w:r>
      </w:del>
      <w:ins w:id="221" w:author="Ove Jason" w:date="2019-05-27T10:27:00Z">
        <w:r w:rsidR="00135DFC">
          <w:rPr>
            <w:rFonts w:ascii="Times New Roman" w:eastAsiaTheme="minorEastAsia" w:hAnsi="Times New Roman"/>
            <w:kern w:val="2"/>
            <w:sz w:val="24"/>
            <w:szCs w:val="28"/>
          </w:rPr>
          <w:t>t</w:t>
        </w:r>
        <w:r w:rsidR="00135DFC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he </w:t>
        </w:r>
      </w:ins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prototype of </w:t>
      </w:r>
      <w:r w:rsidR="005A6122" w:rsidRPr="00C80EED">
        <w:rPr>
          <w:rFonts w:ascii="Times New Roman" w:eastAsiaTheme="minorEastAsia" w:hAnsi="Times New Roman" w:hint="eastAsia"/>
          <w:i/>
          <w:kern w:val="2"/>
          <w:sz w:val="24"/>
          <w:szCs w:val="28"/>
          <w:rPrChange w:id="222" w:author="Ove Jason" w:date="2019-05-27T10:25:00Z">
            <w:rPr>
              <w:rFonts w:ascii="Times New Roman" w:eastAsiaTheme="minorEastAsia" w:hAnsi="Times New Roman" w:hint="eastAsia"/>
              <w:kern w:val="2"/>
              <w:sz w:val="24"/>
              <w:szCs w:val="28"/>
            </w:rPr>
          </w:rPrChange>
        </w:rPr>
        <w:t>microstructure-component</w:t>
      </w:r>
      <w:r w:rsidRPr="00C80EED">
        <w:rPr>
          <w:rFonts w:ascii="Times New Roman" w:eastAsiaTheme="minorEastAsia" w:hAnsi="Times New Roman"/>
          <w:i/>
          <w:kern w:val="2"/>
          <w:sz w:val="24"/>
          <w:szCs w:val="28"/>
          <w:rPrChange w:id="223" w:author="Ove Jason" w:date="2019-05-27T10:25:00Z">
            <w:rPr>
              <w:rFonts w:ascii="Times New Roman" w:eastAsiaTheme="minorEastAsia" w:hAnsi="Times New Roman"/>
              <w:kern w:val="2"/>
              <w:sz w:val="24"/>
              <w:szCs w:val="28"/>
            </w:rPr>
          </w:rPrChange>
        </w:rPr>
        <w:t>-subsystem</w:t>
      </w:r>
      <w:ins w:id="224" w:author="Ove Jason" w:date="2019-05-27T10:24:00Z">
        <w:r w:rsidR="000276FE" w:rsidRPr="00C80EED">
          <w:rPr>
            <w:rFonts w:ascii="Times New Roman" w:eastAsiaTheme="minorEastAsia" w:hAnsi="Times New Roman"/>
            <w:i/>
            <w:kern w:val="2"/>
            <w:sz w:val="24"/>
            <w:szCs w:val="28"/>
            <w:rPrChange w:id="225" w:author="Ove Jason" w:date="2019-05-27T10:25:00Z">
              <w:rPr>
                <w:rFonts w:ascii="Times New Roman" w:eastAsiaTheme="minorEastAsia" w:hAnsi="Times New Roman"/>
                <w:kern w:val="2"/>
                <w:sz w:val="24"/>
                <w:szCs w:val="28"/>
              </w:rPr>
            </w:rPrChange>
          </w:rPr>
          <w:t>-facility</w:t>
        </w:r>
      </w:ins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built </w:t>
      </w:r>
      <w:r w:rsidR="00FB2401" w:rsidRPr="00813840">
        <w:rPr>
          <w:rFonts w:ascii="Times New Roman" w:eastAsiaTheme="minorEastAsia" w:hAnsi="Times New Roman"/>
          <w:kern w:val="2"/>
          <w:sz w:val="24"/>
          <w:szCs w:val="28"/>
        </w:rPr>
        <w:t>e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specially for the key components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, </w:t>
      </w:r>
      <w:del w:id="226" w:author="Ove Jason" w:date="2019-05-27T10:26:00Z">
        <w:r w:rsidR="005A6122" w:rsidDel="007F4BFC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with </w:delText>
        </w:r>
      </w:del>
      <w:del w:id="227" w:author="Ove Jason" w:date="2019-05-27T10:27:00Z">
        <w:r w:rsidR="005A6122" w:rsidDel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>functions</w:delText>
        </w:r>
        <w:r w:rsidRPr="00813840" w:rsidDel="00135DFC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 to </w:delText>
        </w:r>
        <w:r w:rsidR="005A6122" w:rsidDel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>perform</w:delText>
        </w:r>
        <w:r w:rsidR="000C71FB" w:rsidDel="00135DFC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 </w:delText>
        </w:r>
        <w:r w:rsidRPr="00813840" w:rsidDel="00135DFC">
          <w:rPr>
            <w:rFonts w:ascii="Times New Roman" w:eastAsiaTheme="minorEastAsia" w:hAnsi="Times New Roman"/>
            <w:kern w:val="2"/>
            <w:sz w:val="24"/>
            <w:szCs w:val="28"/>
          </w:rPr>
          <w:delText>rigorous ranking of local environment</w:delText>
        </w:r>
        <w:r w:rsidR="005A6122" w:rsidDel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>al conditions</w:delText>
        </w:r>
      </w:del>
      <w:del w:id="228" w:author="Ove Jason" w:date="2019-05-27T10:26:00Z">
        <w:r w:rsidR="005A6122" w:rsidDel="00BC6442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>,</w:delText>
        </w:r>
      </w:del>
      <w:del w:id="229" w:author="Ove Jason" w:date="2019-05-27T10:27:00Z">
        <w:r w:rsidR="005A6122" w:rsidDel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 and to carry out</w:delText>
        </w:r>
        <w:r w:rsidRPr="00813840" w:rsidDel="00135DFC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 risk</w:delText>
        </w:r>
        <w:r w:rsidR="005A6122" w:rsidDel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 level</w:delText>
        </w:r>
        <w:r w:rsidRPr="00813840" w:rsidDel="00135DFC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 classification of </w:delText>
        </w:r>
        <w:r w:rsidR="005A6122" w:rsidDel="00135DFC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the monitored </w:delText>
        </w:r>
        <w:r w:rsidRPr="00813840" w:rsidDel="00135DFC">
          <w:rPr>
            <w:rFonts w:ascii="Times New Roman" w:eastAsiaTheme="minorEastAsia" w:hAnsi="Times New Roman"/>
            <w:kern w:val="2"/>
            <w:sz w:val="24"/>
            <w:szCs w:val="28"/>
          </w:rPr>
          <w:delText>components</w:delText>
        </w:r>
      </w:del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proofErr w:type="spellStart"/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This</w:t>
      </w:r>
      <w:del w:id="230" w:author="Ove Jason" w:date="2019-05-27T10:28:00Z">
        <w:r w:rsidR="005A6122" w:rsidDel="003A5E84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 </w:delText>
        </w:r>
        <w:r w:rsidR="005A6122" w:rsidRPr="000C71FB" w:rsidDel="003A5E84">
          <w:rPr>
            <w:rFonts w:ascii="Times New Roman" w:eastAsiaTheme="minorEastAsia" w:hAnsi="Times New Roman" w:hint="eastAsia"/>
            <w:i/>
            <w:kern w:val="2"/>
            <w:sz w:val="24"/>
            <w:szCs w:val="28"/>
          </w:rPr>
          <w:delText>Di</w:delText>
        </w:r>
        <w:r w:rsidR="000C71FB" w:rsidRPr="000C71FB" w:rsidDel="003A5E84">
          <w:rPr>
            <w:rFonts w:ascii="Times New Roman" w:eastAsiaTheme="minorEastAsia" w:hAnsi="Times New Roman"/>
            <w:i/>
            <w:kern w:val="2"/>
            <w:sz w:val="24"/>
            <w:szCs w:val="28"/>
          </w:rPr>
          <w:delText>T</w:delText>
        </w:r>
        <w:r w:rsidR="005A6122" w:rsidRPr="000C71FB" w:rsidDel="003A5E84">
          <w:rPr>
            <w:rFonts w:ascii="Times New Roman" w:eastAsiaTheme="minorEastAsia" w:hAnsi="Times New Roman" w:hint="eastAsia"/>
            <w:i/>
            <w:kern w:val="2"/>
            <w:sz w:val="24"/>
            <w:szCs w:val="28"/>
          </w:rPr>
          <w:delText>SEMPA</w:delText>
        </w:r>
        <w:r w:rsidR="005A6122" w:rsidDel="003A5E84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 </w:delText>
        </w:r>
      </w:del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system</w:t>
      </w:r>
      <w:proofErr w:type="spellEnd"/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will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initially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have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ability of failure probability analysis and life prediction for </w:t>
      </w:r>
      <w:del w:id="231" w:author="Ove Jason" w:date="2019-05-27T10:28:00Z">
        <w:r w:rsidRPr="00813840" w:rsidDel="00A651BE">
          <w:rPr>
            <w:rFonts w:ascii="Times New Roman" w:eastAsiaTheme="minorEastAsia" w:hAnsi="Times New Roman"/>
            <w:kern w:val="2"/>
            <w:sz w:val="24"/>
            <w:szCs w:val="28"/>
          </w:rPr>
          <w:delText xml:space="preserve">marine </w:delText>
        </w:r>
      </w:del>
      <w:ins w:id="232" w:author="Ove Jason" w:date="2019-05-27T10:28:00Z">
        <w:r w:rsidR="00A651BE">
          <w:rPr>
            <w:rFonts w:ascii="Times New Roman" w:eastAsiaTheme="minorEastAsia" w:hAnsi="Times New Roman"/>
            <w:kern w:val="2"/>
            <w:sz w:val="24"/>
            <w:szCs w:val="28"/>
          </w:rPr>
          <w:t>offshore</w:t>
        </w:r>
        <w:r w:rsidR="00A651BE" w:rsidRPr="00813840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 </w:t>
        </w:r>
      </w:ins>
      <w:r w:rsidRPr="00813840">
        <w:rPr>
          <w:rFonts w:ascii="Times New Roman" w:eastAsiaTheme="minorEastAsia" w:hAnsi="Times New Roman"/>
          <w:kern w:val="2"/>
          <w:sz w:val="24"/>
          <w:szCs w:val="28"/>
        </w:rPr>
        <w:t>wind power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, and </w:t>
      </w:r>
      <w:del w:id="233" w:author="Ove Jason" w:date="2019-05-27T10:28:00Z">
        <w:r w:rsidR="005A6122" w:rsidDel="00575AD7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it </w:delText>
        </w:r>
      </w:del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can be further expanded to </w:t>
      </w:r>
      <w:del w:id="234" w:author="Ove Jason" w:date="2019-05-27T10:30:00Z">
        <w:r w:rsidR="005A6122" w:rsidDel="005A28F9">
          <w:rPr>
            <w:rFonts w:ascii="Times New Roman" w:eastAsiaTheme="minorEastAsia" w:hAnsi="Times New Roman" w:hint="eastAsia"/>
            <w:kern w:val="2"/>
            <w:sz w:val="24"/>
            <w:szCs w:val="28"/>
          </w:rPr>
          <w:delText xml:space="preserve">apply </w:delText>
        </w:r>
      </w:del>
      <w:ins w:id="235" w:author="Ove Jason" w:date="2019-05-27T10:30:00Z">
        <w:r w:rsidR="005A28F9">
          <w:rPr>
            <w:rFonts w:ascii="Times New Roman" w:eastAsiaTheme="minorEastAsia" w:hAnsi="Times New Roman"/>
            <w:kern w:val="2"/>
            <w:sz w:val="24"/>
            <w:szCs w:val="28"/>
          </w:rPr>
          <w:t>applications</w:t>
        </w:r>
        <w:r w:rsidR="005A28F9">
          <w:rPr>
            <w:rFonts w:ascii="Times New Roman" w:eastAsiaTheme="minorEastAsia" w:hAnsi="Times New Roman" w:hint="eastAsia"/>
            <w:kern w:val="2"/>
            <w:sz w:val="24"/>
            <w:szCs w:val="28"/>
          </w:rPr>
          <w:t xml:space="preserve"> </w:t>
        </w:r>
      </w:ins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for other marine structures.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0670E321" w14:textId="7F9674C3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5) Technical integration and verification of the intelligent system for </w:t>
      </w:r>
      <w:r w:rsidR="00F54AA3" w:rsidRPr="000C71FB">
        <w:rPr>
          <w:rFonts w:ascii="Times New Roman" w:hAnsi="Times New Roman" w:cs="Times New Roman" w:hint="eastAsia"/>
          <w:b/>
          <w:sz w:val="24"/>
          <w:szCs w:val="28"/>
        </w:rPr>
        <w:t xml:space="preserve">assessing the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service performance of offshore wind power </w:t>
      </w:r>
      <w:bookmarkStart w:id="236" w:name="OLE_LINK5"/>
      <w:bookmarkStart w:id="237" w:name="OLE_LINK6"/>
      <w:bookmarkStart w:id="238" w:name="OLE_LINK9"/>
      <w:bookmarkStart w:id="239" w:name="OLE_LINK59"/>
      <w:bookmarkStart w:id="240" w:name="OLE_LINK60"/>
      <w:bookmarkStart w:id="241" w:name="OLE_LINK61"/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33C60A1C" w14:textId="5F1C9607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bookmarkStart w:id="242" w:name="OLE_LINK98"/>
      <w:bookmarkStart w:id="243" w:name="OLE_LINK99"/>
      <w:bookmarkEnd w:id="236"/>
      <w:bookmarkEnd w:id="237"/>
      <w:bookmarkEnd w:id="238"/>
      <w:bookmarkEnd w:id="239"/>
      <w:bookmarkEnd w:id="240"/>
      <w:bookmarkEnd w:id="241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</w:t>
      </w:r>
      <w:ins w:id="244" w:author="Ove Jason" w:date="2019-05-27T10:34:00Z">
        <w:r w:rsidR="00935343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technical </w:t>
        </w:r>
      </w:ins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integration of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prototype</w:t>
      </w:r>
      <w:r w:rsidR="00FE3BD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and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online monitoring system</w:t>
      </w:r>
      <w:r w:rsidR="00D20B07" w:rsidRPr="00D20B07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established in the present project</w:t>
      </w:r>
      <w:r w:rsidR="00D20B07" w:rsidRPr="00813840">
        <w:rPr>
          <w:rFonts w:ascii="Times New Roman" w:eastAsiaTheme="minorEastAsia" w:hAnsi="Times New Roman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ins w:id="245" w:author="Ove Jason" w:date="2019-05-27T10:41:00Z">
        <w:r w:rsidR="00321772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together </w:t>
        </w:r>
      </w:ins>
      <w:bookmarkStart w:id="246" w:name="_GoBack"/>
      <w:bookmarkEnd w:id="246"/>
      <w:r w:rsidR="00D20B07">
        <w:rPr>
          <w:rFonts w:ascii="Times New Roman" w:eastAsiaTheme="minorEastAsia" w:hAnsi="Times New Roman"/>
          <w:kern w:val="2"/>
          <w:sz w:val="24"/>
          <w:szCs w:val="28"/>
        </w:rPr>
        <w:t>with</w:t>
      </w:r>
      <w:r w:rsidRPr="00813840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existing monitoring and operation system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will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be carried out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bookmarkEnd w:id="242"/>
      <w:bookmarkEnd w:id="243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relevant data, models, methods and tools provided by the </w:t>
      </w:r>
      <w:bookmarkStart w:id="247" w:name="OLE_LINK86"/>
      <w:bookmarkStart w:id="248" w:name="OLE_LINK87"/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bookmarkEnd w:id="247"/>
      <w:bookmarkEnd w:id="248"/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used to achieve the safety evaluation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After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completing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on-site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demonstration of the </w:t>
      </w:r>
      <w:proofErr w:type="spellStart"/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failure probability </w:t>
      </w:r>
      <w:ins w:id="249" w:author="Ove Jason" w:date="2019-05-27T10:36:00Z">
        <w:r w:rsidR="00935343">
          <w:rPr>
            <w:rFonts w:ascii="Times New Roman" w:eastAsiaTheme="minorEastAsia" w:hAnsi="Times New Roman"/>
            <w:kern w:val="2"/>
            <w:sz w:val="24"/>
            <w:szCs w:val="28"/>
          </w:rPr>
          <w:t xml:space="preserve">analysis </w:t>
        </w:r>
      </w:ins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life prediction model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iteratively optimized 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>basing 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lastRenderedPageBreak/>
        <w:t xml:space="preserve">the on-site real-time monitoring data. Finally, a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r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eal-time intelligent </w:t>
      </w:r>
      <w:proofErr w:type="spellStart"/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with functions of service status monitoring,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safety evaluation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 xml:space="preserve">,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risk warning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and</w:t>
      </w:r>
      <w:r w:rsidR="00F54AA3" w:rsidRP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life 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>prediction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will be established.</w:t>
      </w:r>
    </w:p>
    <w:p w14:paraId="4F7E9296" w14:textId="77777777" w:rsidR="004F6EBE" w:rsidRPr="00813840" w:rsidRDefault="004F6EBE" w:rsidP="00593CDF">
      <w:pPr>
        <w:spacing w:line="360" w:lineRule="auto"/>
        <w:ind w:left="6"/>
        <w:rPr>
          <w:rFonts w:ascii="Times New Roman" w:hAnsi="Times New Roman"/>
          <w:sz w:val="24"/>
          <w:szCs w:val="28"/>
        </w:rPr>
      </w:pPr>
    </w:p>
    <w:sectPr w:rsidR="004F6EBE" w:rsidRPr="00813840" w:rsidSect="00CF53B5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  <w:sectPrChange w:id="250" w:author="Ove Jason" w:date="2019-05-27T02:17:00Z">
        <w:sectPr w:rsidR="004F6EBE" w:rsidRPr="00813840" w:rsidSect="00CF53B5">
          <w:pgMar w:top="1440" w:right="1800" w:bottom="1440" w:left="1800" w:header="851" w:footer="992" w:gutter="0"/>
          <w:lnNumType w:countBy="0" w:restart="newPage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Ove Jason" w:date="2019-05-26T23:49:00Z" w:initials="JO">
    <w:p w14:paraId="232EA661" w14:textId="7F1993BF" w:rsidR="00243E4F" w:rsidRDefault="00243E4F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没有p</w:t>
      </w:r>
      <w:r w:rsidR="00AE6B47">
        <w:t>er</w:t>
      </w:r>
      <w:r>
        <w:rPr>
          <w:rFonts w:hint="eastAsia"/>
        </w:rPr>
        <w:t>-</w:t>
      </w:r>
      <w:r>
        <w:t>ass</w:t>
      </w:r>
      <w:r>
        <w:rPr>
          <w:rFonts w:hint="eastAsia"/>
        </w:rPr>
        <w:t>的这种写法</w:t>
      </w:r>
    </w:p>
  </w:comment>
  <w:comment w:id="97" w:author="Ove Jason" w:date="2019-05-27T02:25:00Z" w:initials="JO">
    <w:p w14:paraId="621F2994" w14:textId="049B8A47" w:rsidR="006E1CB9" w:rsidRDefault="006E1CB9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感觉是对的，但没见过这样写的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EA661" w15:done="0"/>
  <w15:commentEx w15:paraId="621F29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EA661" w16cid:durableId="2095A483"/>
  <w16cid:commentId w16cid:paraId="621F2994" w16cid:durableId="2095C9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45F9" w14:textId="77777777" w:rsidR="009F65FB" w:rsidRDefault="009F65FB" w:rsidP="004F6EBE">
      <w:r>
        <w:separator/>
      </w:r>
    </w:p>
  </w:endnote>
  <w:endnote w:type="continuationSeparator" w:id="0">
    <w:p w14:paraId="01179EF2" w14:textId="77777777" w:rsidR="009F65FB" w:rsidRDefault="009F65FB" w:rsidP="004F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62293" w14:textId="77777777" w:rsidR="009F65FB" w:rsidRDefault="009F65FB" w:rsidP="004F6EBE">
      <w:r>
        <w:separator/>
      </w:r>
    </w:p>
  </w:footnote>
  <w:footnote w:type="continuationSeparator" w:id="0">
    <w:p w14:paraId="0F25D2A5" w14:textId="77777777" w:rsidR="009F65FB" w:rsidRDefault="009F65FB" w:rsidP="004F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0D6788"/>
    <w:multiLevelType w:val="hybridMultilevel"/>
    <w:tmpl w:val="D23E53FE"/>
    <w:lvl w:ilvl="0" w:tplc="A2CA8D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C31FAA"/>
    <w:multiLevelType w:val="hybridMultilevel"/>
    <w:tmpl w:val="0B724E8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ve Jason">
    <w15:presenceInfo w15:providerId="Windows Live" w15:userId="c8996aff8b5ce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13"/>
    <w:rsid w:val="000058ED"/>
    <w:rsid w:val="00016C0E"/>
    <w:rsid w:val="00017F3F"/>
    <w:rsid w:val="0002121F"/>
    <w:rsid w:val="00021698"/>
    <w:rsid w:val="00022054"/>
    <w:rsid w:val="00022371"/>
    <w:rsid w:val="00026F44"/>
    <w:rsid w:val="000276FE"/>
    <w:rsid w:val="0003003B"/>
    <w:rsid w:val="000301BC"/>
    <w:rsid w:val="000302FD"/>
    <w:rsid w:val="000406FE"/>
    <w:rsid w:val="00042DB3"/>
    <w:rsid w:val="000460E7"/>
    <w:rsid w:val="00047993"/>
    <w:rsid w:val="00054BFC"/>
    <w:rsid w:val="00065C33"/>
    <w:rsid w:val="00066916"/>
    <w:rsid w:val="00071C07"/>
    <w:rsid w:val="00076511"/>
    <w:rsid w:val="0008345B"/>
    <w:rsid w:val="0008738E"/>
    <w:rsid w:val="0009236B"/>
    <w:rsid w:val="00093333"/>
    <w:rsid w:val="000A4BBE"/>
    <w:rsid w:val="000A7A6F"/>
    <w:rsid w:val="000B3AAB"/>
    <w:rsid w:val="000B4DB6"/>
    <w:rsid w:val="000B6159"/>
    <w:rsid w:val="000B65DF"/>
    <w:rsid w:val="000C0DA0"/>
    <w:rsid w:val="000C71FB"/>
    <w:rsid w:val="000C7E49"/>
    <w:rsid w:val="000D118A"/>
    <w:rsid w:val="000D1D54"/>
    <w:rsid w:val="000D42A3"/>
    <w:rsid w:val="000D525E"/>
    <w:rsid w:val="000E0FF9"/>
    <w:rsid w:val="000E56B4"/>
    <w:rsid w:val="000E7E06"/>
    <w:rsid w:val="000F6CC8"/>
    <w:rsid w:val="0010289A"/>
    <w:rsid w:val="00104209"/>
    <w:rsid w:val="00105CF1"/>
    <w:rsid w:val="00112782"/>
    <w:rsid w:val="00114E93"/>
    <w:rsid w:val="00116948"/>
    <w:rsid w:val="00117EC5"/>
    <w:rsid w:val="001202A0"/>
    <w:rsid w:val="0012669E"/>
    <w:rsid w:val="001270BE"/>
    <w:rsid w:val="00130395"/>
    <w:rsid w:val="0013500B"/>
    <w:rsid w:val="00135DFC"/>
    <w:rsid w:val="001360E0"/>
    <w:rsid w:val="00141F1A"/>
    <w:rsid w:val="001571A8"/>
    <w:rsid w:val="00171D18"/>
    <w:rsid w:val="00175AE1"/>
    <w:rsid w:val="00177CC8"/>
    <w:rsid w:val="001815C9"/>
    <w:rsid w:val="00186D9D"/>
    <w:rsid w:val="00192801"/>
    <w:rsid w:val="001A6BF9"/>
    <w:rsid w:val="001B464E"/>
    <w:rsid w:val="001B62D7"/>
    <w:rsid w:val="001B70FA"/>
    <w:rsid w:val="001C2D6D"/>
    <w:rsid w:val="001D0FE4"/>
    <w:rsid w:val="001D1C5C"/>
    <w:rsid w:val="001E0F18"/>
    <w:rsid w:val="001E2DD2"/>
    <w:rsid w:val="001F4A22"/>
    <w:rsid w:val="001F5D33"/>
    <w:rsid w:val="002019DA"/>
    <w:rsid w:val="00203D9A"/>
    <w:rsid w:val="00211B6F"/>
    <w:rsid w:val="0021305E"/>
    <w:rsid w:val="00217C07"/>
    <w:rsid w:val="002259F9"/>
    <w:rsid w:val="002275F3"/>
    <w:rsid w:val="0023351D"/>
    <w:rsid w:val="00234B80"/>
    <w:rsid w:val="00235C52"/>
    <w:rsid w:val="002364DD"/>
    <w:rsid w:val="00241056"/>
    <w:rsid w:val="002421DE"/>
    <w:rsid w:val="00243E4F"/>
    <w:rsid w:val="0025035F"/>
    <w:rsid w:val="0025517F"/>
    <w:rsid w:val="00256339"/>
    <w:rsid w:val="00260F6E"/>
    <w:rsid w:val="002620DF"/>
    <w:rsid w:val="00262C7C"/>
    <w:rsid w:val="002641A5"/>
    <w:rsid w:val="002646FA"/>
    <w:rsid w:val="0026676A"/>
    <w:rsid w:val="0027229A"/>
    <w:rsid w:val="0028058E"/>
    <w:rsid w:val="00283076"/>
    <w:rsid w:val="0028475B"/>
    <w:rsid w:val="00294B5B"/>
    <w:rsid w:val="002A470C"/>
    <w:rsid w:val="002B14CD"/>
    <w:rsid w:val="002C0901"/>
    <w:rsid w:val="002C3314"/>
    <w:rsid w:val="002C7455"/>
    <w:rsid w:val="002D3B9E"/>
    <w:rsid w:val="002D4C80"/>
    <w:rsid w:val="002D4CD4"/>
    <w:rsid w:val="002E0613"/>
    <w:rsid w:val="002E3EA0"/>
    <w:rsid w:val="002E50E1"/>
    <w:rsid w:val="002E6C5B"/>
    <w:rsid w:val="002F55D7"/>
    <w:rsid w:val="002F79C4"/>
    <w:rsid w:val="00306A76"/>
    <w:rsid w:val="00313316"/>
    <w:rsid w:val="00315297"/>
    <w:rsid w:val="003169EB"/>
    <w:rsid w:val="00321772"/>
    <w:rsid w:val="00326EAD"/>
    <w:rsid w:val="00327CF0"/>
    <w:rsid w:val="0033325C"/>
    <w:rsid w:val="00335BC9"/>
    <w:rsid w:val="00337A97"/>
    <w:rsid w:val="00342A80"/>
    <w:rsid w:val="003461C9"/>
    <w:rsid w:val="0035015F"/>
    <w:rsid w:val="00352904"/>
    <w:rsid w:val="00353AFF"/>
    <w:rsid w:val="00353DAA"/>
    <w:rsid w:val="003564F0"/>
    <w:rsid w:val="0036237F"/>
    <w:rsid w:val="0036333E"/>
    <w:rsid w:val="00372376"/>
    <w:rsid w:val="00374C4C"/>
    <w:rsid w:val="00376BE3"/>
    <w:rsid w:val="00387341"/>
    <w:rsid w:val="00390538"/>
    <w:rsid w:val="00394164"/>
    <w:rsid w:val="003A0E01"/>
    <w:rsid w:val="003A31C2"/>
    <w:rsid w:val="003A5640"/>
    <w:rsid w:val="003A5E84"/>
    <w:rsid w:val="003A60DE"/>
    <w:rsid w:val="003B1343"/>
    <w:rsid w:val="003B235E"/>
    <w:rsid w:val="003C5FBF"/>
    <w:rsid w:val="003C6591"/>
    <w:rsid w:val="003C740C"/>
    <w:rsid w:val="003C7CE7"/>
    <w:rsid w:val="003D48E4"/>
    <w:rsid w:val="003D7558"/>
    <w:rsid w:val="003E48F2"/>
    <w:rsid w:val="003F0EC4"/>
    <w:rsid w:val="003F45CA"/>
    <w:rsid w:val="0041440C"/>
    <w:rsid w:val="0041722D"/>
    <w:rsid w:val="0041749B"/>
    <w:rsid w:val="004212F2"/>
    <w:rsid w:val="00422C24"/>
    <w:rsid w:val="00423200"/>
    <w:rsid w:val="004247D4"/>
    <w:rsid w:val="00430C96"/>
    <w:rsid w:val="00431564"/>
    <w:rsid w:val="004336BE"/>
    <w:rsid w:val="004356D4"/>
    <w:rsid w:val="004410BB"/>
    <w:rsid w:val="00443D52"/>
    <w:rsid w:val="0044790A"/>
    <w:rsid w:val="00451231"/>
    <w:rsid w:val="00454663"/>
    <w:rsid w:val="004631DE"/>
    <w:rsid w:val="00464D96"/>
    <w:rsid w:val="004676BE"/>
    <w:rsid w:val="00480FFF"/>
    <w:rsid w:val="00483AB7"/>
    <w:rsid w:val="00484143"/>
    <w:rsid w:val="00490DA0"/>
    <w:rsid w:val="00495F61"/>
    <w:rsid w:val="004A0EBC"/>
    <w:rsid w:val="004A4144"/>
    <w:rsid w:val="004B27FD"/>
    <w:rsid w:val="004C0798"/>
    <w:rsid w:val="004C7944"/>
    <w:rsid w:val="004D05B3"/>
    <w:rsid w:val="004D15FE"/>
    <w:rsid w:val="004D3613"/>
    <w:rsid w:val="004E4552"/>
    <w:rsid w:val="004E497E"/>
    <w:rsid w:val="004E643E"/>
    <w:rsid w:val="004F116D"/>
    <w:rsid w:val="004F4356"/>
    <w:rsid w:val="004F5AA4"/>
    <w:rsid w:val="004F5EFA"/>
    <w:rsid w:val="004F6EBE"/>
    <w:rsid w:val="005000EC"/>
    <w:rsid w:val="005048AC"/>
    <w:rsid w:val="00507786"/>
    <w:rsid w:val="00511999"/>
    <w:rsid w:val="00524C22"/>
    <w:rsid w:val="00531479"/>
    <w:rsid w:val="005400B2"/>
    <w:rsid w:val="00546DD3"/>
    <w:rsid w:val="005615F4"/>
    <w:rsid w:val="00562334"/>
    <w:rsid w:val="00567CEC"/>
    <w:rsid w:val="0057036D"/>
    <w:rsid w:val="005714D2"/>
    <w:rsid w:val="00575AD7"/>
    <w:rsid w:val="005874DF"/>
    <w:rsid w:val="00593CDF"/>
    <w:rsid w:val="005950D8"/>
    <w:rsid w:val="005A28F9"/>
    <w:rsid w:val="005A5FF6"/>
    <w:rsid w:val="005A6122"/>
    <w:rsid w:val="005A6138"/>
    <w:rsid w:val="005B1FFB"/>
    <w:rsid w:val="005B34EC"/>
    <w:rsid w:val="005B7E86"/>
    <w:rsid w:val="005C157D"/>
    <w:rsid w:val="005C3A79"/>
    <w:rsid w:val="005D13DA"/>
    <w:rsid w:val="005D598D"/>
    <w:rsid w:val="005D67F6"/>
    <w:rsid w:val="005E1D80"/>
    <w:rsid w:val="005E2A5B"/>
    <w:rsid w:val="005E77E9"/>
    <w:rsid w:val="005F3318"/>
    <w:rsid w:val="005F34C0"/>
    <w:rsid w:val="005F3947"/>
    <w:rsid w:val="0060182D"/>
    <w:rsid w:val="00607ACF"/>
    <w:rsid w:val="0063130A"/>
    <w:rsid w:val="00633DFD"/>
    <w:rsid w:val="00637508"/>
    <w:rsid w:val="00641109"/>
    <w:rsid w:val="006430E1"/>
    <w:rsid w:val="0064330A"/>
    <w:rsid w:val="00643C3B"/>
    <w:rsid w:val="00645E55"/>
    <w:rsid w:val="006630AB"/>
    <w:rsid w:val="00667159"/>
    <w:rsid w:val="0067065B"/>
    <w:rsid w:val="0069104D"/>
    <w:rsid w:val="006970C4"/>
    <w:rsid w:val="00697472"/>
    <w:rsid w:val="006A159F"/>
    <w:rsid w:val="006B4003"/>
    <w:rsid w:val="006B7FB0"/>
    <w:rsid w:val="006C1C12"/>
    <w:rsid w:val="006C311E"/>
    <w:rsid w:val="006D109E"/>
    <w:rsid w:val="006E1CB9"/>
    <w:rsid w:val="006E5AD9"/>
    <w:rsid w:val="006F5995"/>
    <w:rsid w:val="006F6846"/>
    <w:rsid w:val="006F7536"/>
    <w:rsid w:val="007004B4"/>
    <w:rsid w:val="0070105E"/>
    <w:rsid w:val="00702E7E"/>
    <w:rsid w:val="00706B07"/>
    <w:rsid w:val="0071110A"/>
    <w:rsid w:val="007153A0"/>
    <w:rsid w:val="00720DAF"/>
    <w:rsid w:val="00731299"/>
    <w:rsid w:val="0073150D"/>
    <w:rsid w:val="007328A4"/>
    <w:rsid w:val="00732D51"/>
    <w:rsid w:val="0073410B"/>
    <w:rsid w:val="0073490F"/>
    <w:rsid w:val="00756CA0"/>
    <w:rsid w:val="00762046"/>
    <w:rsid w:val="00767771"/>
    <w:rsid w:val="00780D34"/>
    <w:rsid w:val="00781B56"/>
    <w:rsid w:val="0078262E"/>
    <w:rsid w:val="00782A93"/>
    <w:rsid w:val="00786A97"/>
    <w:rsid w:val="00787A12"/>
    <w:rsid w:val="00791A90"/>
    <w:rsid w:val="007A10B9"/>
    <w:rsid w:val="007A3463"/>
    <w:rsid w:val="007B3632"/>
    <w:rsid w:val="007B4B91"/>
    <w:rsid w:val="007B5651"/>
    <w:rsid w:val="007C112A"/>
    <w:rsid w:val="007C3D6C"/>
    <w:rsid w:val="007C7ADB"/>
    <w:rsid w:val="007D4B31"/>
    <w:rsid w:val="007D6798"/>
    <w:rsid w:val="007E1820"/>
    <w:rsid w:val="007E251E"/>
    <w:rsid w:val="007F0E6C"/>
    <w:rsid w:val="007F3554"/>
    <w:rsid w:val="007F4902"/>
    <w:rsid w:val="007F4BFC"/>
    <w:rsid w:val="00800D42"/>
    <w:rsid w:val="00800F86"/>
    <w:rsid w:val="00804A3C"/>
    <w:rsid w:val="00806AF9"/>
    <w:rsid w:val="00806FC8"/>
    <w:rsid w:val="00813840"/>
    <w:rsid w:val="0081409F"/>
    <w:rsid w:val="00816B66"/>
    <w:rsid w:val="00822FF3"/>
    <w:rsid w:val="00832069"/>
    <w:rsid w:val="00833758"/>
    <w:rsid w:val="008579FF"/>
    <w:rsid w:val="00865B28"/>
    <w:rsid w:val="0086622B"/>
    <w:rsid w:val="00870484"/>
    <w:rsid w:val="00872352"/>
    <w:rsid w:val="00873EB4"/>
    <w:rsid w:val="00874A4C"/>
    <w:rsid w:val="00884800"/>
    <w:rsid w:val="00886AE8"/>
    <w:rsid w:val="00891407"/>
    <w:rsid w:val="00896706"/>
    <w:rsid w:val="0089739E"/>
    <w:rsid w:val="008A7356"/>
    <w:rsid w:val="008B0492"/>
    <w:rsid w:val="008B74B4"/>
    <w:rsid w:val="008B7521"/>
    <w:rsid w:val="008C0683"/>
    <w:rsid w:val="008C27EA"/>
    <w:rsid w:val="008D0435"/>
    <w:rsid w:val="008D07E6"/>
    <w:rsid w:val="008E129A"/>
    <w:rsid w:val="008E161E"/>
    <w:rsid w:val="008E50D9"/>
    <w:rsid w:val="008E7AEA"/>
    <w:rsid w:val="008F3876"/>
    <w:rsid w:val="008F6D65"/>
    <w:rsid w:val="00915819"/>
    <w:rsid w:val="0092099E"/>
    <w:rsid w:val="00923823"/>
    <w:rsid w:val="009238B7"/>
    <w:rsid w:val="0093100C"/>
    <w:rsid w:val="00935343"/>
    <w:rsid w:val="00937458"/>
    <w:rsid w:val="00943190"/>
    <w:rsid w:val="00944EC9"/>
    <w:rsid w:val="0095230C"/>
    <w:rsid w:val="00981240"/>
    <w:rsid w:val="0098769D"/>
    <w:rsid w:val="00991CDA"/>
    <w:rsid w:val="00992830"/>
    <w:rsid w:val="00993B74"/>
    <w:rsid w:val="00994CA4"/>
    <w:rsid w:val="00995114"/>
    <w:rsid w:val="00997414"/>
    <w:rsid w:val="009A26A9"/>
    <w:rsid w:val="009A52F6"/>
    <w:rsid w:val="009A61CA"/>
    <w:rsid w:val="009B2F82"/>
    <w:rsid w:val="009B60FD"/>
    <w:rsid w:val="009D6403"/>
    <w:rsid w:val="009D7637"/>
    <w:rsid w:val="009E7290"/>
    <w:rsid w:val="009F0760"/>
    <w:rsid w:val="009F0BAC"/>
    <w:rsid w:val="009F1201"/>
    <w:rsid w:val="009F3F82"/>
    <w:rsid w:val="009F4181"/>
    <w:rsid w:val="009F65FB"/>
    <w:rsid w:val="00A00030"/>
    <w:rsid w:val="00A01BDE"/>
    <w:rsid w:val="00A05038"/>
    <w:rsid w:val="00A06D85"/>
    <w:rsid w:val="00A10CBA"/>
    <w:rsid w:val="00A12EDA"/>
    <w:rsid w:val="00A1328D"/>
    <w:rsid w:val="00A16593"/>
    <w:rsid w:val="00A16EB7"/>
    <w:rsid w:val="00A20DEA"/>
    <w:rsid w:val="00A218B0"/>
    <w:rsid w:val="00A273B5"/>
    <w:rsid w:val="00A3395F"/>
    <w:rsid w:val="00A413C7"/>
    <w:rsid w:val="00A41CC0"/>
    <w:rsid w:val="00A46168"/>
    <w:rsid w:val="00A462EA"/>
    <w:rsid w:val="00A468E2"/>
    <w:rsid w:val="00A60D54"/>
    <w:rsid w:val="00A637F3"/>
    <w:rsid w:val="00A651BE"/>
    <w:rsid w:val="00A720F8"/>
    <w:rsid w:val="00A8030B"/>
    <w:rsid w:val="00AA55BE"/>
    <w:rsid w:val="00AA6BE5"/>
    <w:rsid w:val="00AB0035"/>
    <w:rsid w:val="00AB2DA9"/>
    <w:rsid w:val="00AB764B"/>
    <w:rsid w:val="00AB7DDF"/>
    <w:rsid w:val="00AD19E2"/>
    <w:rsid w:val="00AD2E48"/>
    <w:rsid w:val="00AD3890"/>
    <w:rsid w:val="00AD55B9"/>
    <w:rsid w:val="00AD5954"/>
    <w:rsid w:val="00AE5316"/>
    <w:rsid w:val="00AE5BD9"/>
    <w:rsid w:val="00AE6B47"/>
    <w:rsid w:val="00AF7FC8"/>
    <w:rsid w:val="00B00B37"/>
    <w:rsid w:val="00B00B41"/>
    <w:rsid w:val="00B04611"/>
    <w:rsid w:val="00B04B57"/>
    <w:rsid w:val="00B12BB7"/>
    <w:rsid w:val="00B13E57"/>
    <w:rsid w:val="00B14520"/>
    <w:rsid w:val="00B1541A"/>
    <w:rsid w:val="00B20C9B"/>
    <w:rsid w:val="00B2228A"/>
    <w:rsid w:val="00B22496"/>
    <w:rsid w:val="00B23644"/>
    <w:rsid w:val="00B26199"/>
    <w:rsid w:val="00B329A6"/>
    <w:rsid w:val="00B32C4F"/>
    <w:rsid w:val="00B35427"/>
    <w:rsid w:val="00B3657D"/>
    <w:rsid w:val="00B371C1"/>
    <w:rsid w:val="00B40AE6"/>
    <w:rsid w:val="00B46ADB"/>
    <w:rsid w:val="00B5239A"/>
    <w:rsid w:val="00B53FFC"/>
    <w:rsid w:val="00B57BB3"/>
    <w:rsid w:val="00B60B80"/>
    <w:rsid w:val="00B668DE"/>
    <w:rsid w:val="00B67573"/>
    <w:rsid w:val="00B677B2"/>
    <w:rsid w:val="00B70F42"/>
    <w:rsid w:val="00B71D1D"/>
    <w:rsid w:val="00B75EC5"/>
    <w:rsid w:val="00B8089E"/>
    <w:rsid w:val="00B82FBF"/>
    <w:rsid w:val="00B82FE4"/>
    <w:rsid w:val="00B90176"/>
    <w:rsid w:val="00B9159E"/>
    <w:rsid w:val="00B93A6F"/>
    <w:rsid w:val="00B94CB6"/>
    <w:rsid w:val="00BA056F"/>
    <w:rsid w:val="00BA0EFF"/>
    <w:rsid w:val="00BA33A1"/>
    <w:rsid w:val="00BB01C9"/>
    <w:rsid w:val="00BB0422"/>
    <w:rsid w:val="00BB26B7"/>
    <w:rsid w:val="00BB76E5"/>
    <w:rsid w:val="00BC0BE5"/>
    <w:rsid w:val="00BC0ED1"/>
    <w:rsid w:val="00BC6442"/>
    <w:rsid w:val="00BC7E1F"/>
    <w:rsid w:val="00BD404F"/>
    <w:rsid w:val="00BD727B"/>
    <w:rsid w:val="00BE2A2B"/>
    <w:rsid w:val="00BE5A8E"/>
    <w:rsid w:val="00BE7ACE"/>
    <w:rsid w:val="00BF0354"/>
    <w:rsid w:val="00BF369C"/>
    <w:rsid w:val="00C14AF6"/>
    <w:rsid w:val="00C15836"/>
    <w:rsid w:val="00C16271"/>
    <w:rsid w:val="00C24B26"/>
    <w:rsid w:val="00C3045C"/>
    <w:rsid w:val="00C305B4"/>
    <w:rsid w:val="00C37C77"/>
    <w:rsid w:val="00C41893"/>
    <w:rsid w:val="00C43B1D"/>
    <w:rsid w:val="00C4446E"/>
    <w:rsid w:val="00C447ED"/>
    <w:rsid w:val="00C53E4B"/>
    <w:rsid w:val="00C565C7"/>
    <w:rsid w:val="00C622FE"/>
    <w:rsid w:val="00C62698"/>
    <w:rsid w:val="00C62FEE"/>
    <w:rsid w:val="00C7014C"/>
    <w:rsid w:val="00C80EED"/>
    <w:rsid w:val="00C8246E"/>
    <w:rsid w:val="00C8534F"/>
    <w:rsid w:val="00C85B86"/>
    <w:rsid w:val="00C8690B"/>
    <w:rsid w:val="00C92F7D"/>
    <w:rsid w:val="00C94C4B"/>
    <w:rsid w:val="00C9674B"/>
    <w:rsid w:val="00C97E87"/>
    <w:rsid w:val="00CA15D0"/>
    <w:rsid w:val="00CA3E66"/>
    <w:rsid w:val="00CA56C5"/>
    <w:rsid w:val="00CC30B0"/>
    <w:rsid w:val="00CC4112"/>
    <w:rsid w:val="00CC64D0"/>
    <w:rsid w:val="00CD240B"/>
    <w:rsid w:val="00CD29B3"/>
    <w:rsid w:val="00CE5EE0"/>
    <w:rsid w:val="00CE6AE1"/>
    <w:rsid w:val="00CF0636"/>
    <w:rsid w:val="00CF117C"/>
    <w:rsid w:val="00CF53B5"/>
    <w:rsid w:val="00CF7CED"/>
    <w:rsid w:val="00D03D8F"/>
    <w:rsid w:val="00D0627B"/>
    <w:rsid w:val="00D14718"/>
    <w:rsid w:val="00D175A0"/>
    <w:rsid w:val="00D20923"/>
    <w:rsid w:val="00D20B07"/>
    <w:rsid w:val="00D2769F"/>
    <w:rsid w:val="00D3044A"/>
    <w:rsid w:val="00D31141"/>
    <w:rsid w:val="00D34B7C"/>
    <w:rsid w:val="00D357D0"/>
    <w:rsid w:val="00D4112E"/>
    <w:rsid w:val="00D446BC"/>
    <w:rsid w:val="00D44854"/>
    <w:rsid w:val="00D53F5F"/>
    <w:rsid w:val="00D60089"/>
    <w:rsid w:val="00D6462A"/>
    <w:rsid w:val="00D657D7"/>
    <w:rsid w:val="00D6586D"/>
    <w:rsid w:val="00D7120C"/>
    <w:rsid w:val="00D82F23"/>
    <w:rsid w:val="00D85BCE"/>
    <w:rsid w:val="00D9418B"/>
    <w:rsid w:val="00D94282"/>
    <w:rsid w:val="00D94EF9"/>
    <w:rsid w:val="00DA081B"/>
    <w:rsid w:val="00DA284C"/>
    <w:rsid w:val="00DA2D0A"/>
    <w:rsid w:val="00DA2F8C"/>
    <w:rsid w:val="00DA3C66"/>
    <w:rsid w:val="00DA68B3"/>
    <w:rsid w:val="00DA7620"/>
    <w:rsid w:val="00DB077F"/>
    <w:rsid w:val="00DB0FBF"/>
    <w:rsid w:val="00DB4F41"/>
    <w:rsid w:val="00DC2B27"/>
    <w:rsid w:val="00DC564C"/>
    <w:rsid w:val="00DC5A93"/>
    <w:rsid w:val="00DC6DE2"/>
    <w:rsid w:val="00DD03E8"/>
    <w:rsid w:val="00DE0F0C"/>
    <w:rsid w:val="00E00C35"/>
    <w:rsid w:val="00E111E8"/>
    <w:rsid w:val="00E143AE"/>
    <w:rsid w:val="00E15D67"/>
    <w:rsid w:val="00E16E8C"/>
    <w:rsid w:val="00E2404D"/>
    <w:rsid w:val="00E27959"/>
    <w:rsid w:val="00E33092"/>
    <w:rsid w:val="00E407E6"/>
    <w:rsid w:val="00E41D91"/>
    <w:rsid w:val="00E41E3A"/>
    <w:rsid w:val="00E426EF"/>
    <w:rsid w:val="00E43D76"/>
    <w:rsid w:val="00E44479"/>
    <w:rsid w:val="00E4633E"/>
    <w:rsid w:val="00E625DA"/>
    <w:rsid w:val="00E63EFB"/>
    <w:rsid w:val="00E65DCA"/>
    <w:rsid w:val="00E711D9"/>
    <w:rsid w:val="00E71CE8"/>
    <w:rsid w:val="00E7244F"/>
    <w:rsid w:val="00E743B5"/>
    <w:rsid w:val="00E752A4"/>
    <w:rsid w:val="00E76E97"/>
    <w:rsid w:val="00E80284"/>
    <w:rsid w:val="00E82967"/>
    <w:rsid w:val="00E831D7"/>
    <w:rsid w:val="00E8651C"/>
    <w:rsid w:val="00E867CC"/>
    <w:rsid w:val="00E86A91"/>
    <w:rsid w:val="00EA352B"/>
    <w:rsid w:val="00EA3965"/>
    <w:rsid w:val="00EB55CC"/>
    <w:rsid w:val="00EB7378"/>
    <w:rsid w:val="00EC184D"/>
    <w:rsid w:val="00EC197E"/>
    <w:rsid w:val="00EC372E"/>
    <w:rsid w:val="00ED44DB"/>
    <w:rsid w:val="00ED5067"/>
    <w:rsid w:val="00ED6B1E"/>
    <w:rsid w:val="00EE299B"/>
    <w:rsid w:val="00EE5B1C"/>
    <w:rsid w:val="00EF3F10"/>
    <w:rsid w:val="00EF5C7D"/>
    <w:rsid w:val="00F012D9"/>
    <w:rsid w:val="00F0169E"/>
    <w:rsid w:val="00F02813"/>
    <w:rsid w:val="00F07BD0"/>
    <w:rsid w:val="00F1117D"/>
    <w:rsid w:val="00F13B89"/>
    <w:rsid w:val="00F13C41"/>
    <w:rsid w:val="00F13ECF"/>
    <w:rsid w:val="00F17057"/>
    <w:rsid w:val="00F17886"/>
    <w:rsid w:val="00F20584"/>
    <w:rsid w:val="00F20FD6"/>
    <w:rsid w:val="00F25DFD"/>
    <w:rsid w:val="00F32E91"/>
    <w:rsid w:val="00F3357E"/>
    <w:rsid w:val="00F35B4E"/>
    <w:rsid w:val="00F448D7"/>
    <w:rsid w:val="00F461EE"/>
    <w:rsid w:val="00F466CB"/>
    <w:rsid w:val="00F516F2"/>
    <w:rsid w:val="00F51CCD"/>
    <w:rsid w:val="00F54AA3"/>
    <w:rsid w:val="00F602C1"/>
    <w:rsid w:val="00F717CF"/>
    <w:rsid w:val="00F7373D"/>
    <w:rsid w:val="00F75D1C"/>
    <w:rsid w:val="00F80C79"/>
    <w:rsid w:val="00F826AC"/>
    <w:rsid w:val="00F8410C"/>
    <w:rsid w:val="00F84EC0"/>
    <w:rsid w:val="00F91982"/>
    <w:rsid w:val="00F94045"/>
    <w:rsid w:val="00FA3646"/>
    <w:rsid w:val="00FB2401"/>
    <w:rsid w:val="00FB3DA9"/>
    <w:rsid w:val="00FC2EDD"/>
    <w:rsid w:val="00FC3AA9"/>
    <w:rsid w:val="00FC6DFF"/>
    <w:rsid w:val="00FD293D"/>
    <w:rsid w:val="00FE3BDB"/>
    <w:rsid w:val="00FF048B"/>
    <w:rsid w:val="00FF3078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376E"/>
  <w15:docId w15:val="{76F4E4F1-891D-0943-9584-0FEB8C2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header"/>
    <w:basedOn w:val="a3"/>
    <w:link w:val="afa"/>
    <w:uiPriority w:val="99"/>
    <w:unhideWhenUsed/>
    <w:rsid w:val="004F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4"/>
    <w:link w:val="af9"/>
    <w:uiPriority w:val="99"/>
    <w:rsid w:val="004F6EBE"/>
    <w:rPr>
      <w:sz w:val="18"/>
      <w:szCs w:val="18"/>
    </w:rPr>
  </w:style>
  <w:style w:type="paragraph" w:styleId="afb">
    <w:name w:val="footer"/>
    <w:basedOn w:val="a3"/>
    <w:link w:val="afc"/>
    <w:uiPriority w:val="99"/>
    <w:unhideWhenUsed/>
    <w:rsid w:val="004F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4F6EBE"/>
    <w:rPr>
      <w:sz w:val="18"/>
      <w:szCs w:val="18"/>
    </w:rPr>
  </w:style>
  <w:style w:type="paragraph" w:styleId="afd">
    <w:name w:val="List Paragraph"/>
    <w:basedOn w:val="a3"/>
    <w:uiPriority w:val="99"/>
    <w:qFormat/>
    <w:rsid w:val="004F6EBE"/>
    <w:pPr>
      <w:widowControl/>
      <w:ind w:firstLineChars="200" w:firstLine="420"/>
      <w:jc w:val="left"/>
    </w:pPr>
    <w:rPr>
      <w:rFonts w:ascii="Calibri" w:eastAsia="宋体" w:hAnsi="Calibri" w:cs="Times New Roman"/>
      <w:kern w:val="0"/>
      <w:sz w:val="20"/>
      <w:szCs w:val="20"/>
    </w:rPr>
  </w:style>
  <w:style w:type="paragraph" w:styleId="afe">
    <w:name w:val="Balloon Text"/>
    <w:basedOn w:val="a3"/>
    <w:link w:val="aff"/>
    <w:uiPriority w:val="99"/>
    <w:semiHidden/>
    <w:unhideWhenUsed/>
    <w:rsid w:val="00B23644"/>
    <w:rPr>
      <w:rFonts w:ascii="宋体" w:eastAsia="宋体"/>
      <w:sz w:val="18"/>
      <w:szCs w:val="18"/>
    </w:rPr>
  </w:style>
  <w:style w:type="character" w:customStyle="1" w:styleId="aff">
    <w:name w:val="批注框文本 字符"/>
    <w:basedOn w:val="a4"/>
    <w:link w:val="afe"/>
    <w:uiPriority w:val="99"/>
    <w:semiHidden/>
    <w:rsid w:val="00B23644"/>
    <w:rPr>
      <w:rFonts w:ascii="宋体" w:eastAsia="宋体"/>
      <w:sz w:val="18"/>
      <w:szCs w:val="18"/>
    </w:rPr>
  </w:style>
  <w:style w:type="character" w:styleId="aff0">
    <w:name w:val="annotation reference"/>
    <w:basedOn w:val="a4"/>
    <w:uiPriority w:val="99"/>
    <w:semiHidden/>
    <w:unhideWhenUsed/>
    <w:rsid w:val="00F80C79"/>
    <w:rPr>
      <w:sz w:val="21"/>
      <w:szCs w:val="21"/>
    </w:rPr>
  </w:style>
  <w:style w:type="paragraph" w:styleId="aff1">
    <w:name w:val="annotation text"/>
    <w:basedOn w:val="a3"/>
    <w:link w:val="aff2"/>
    <w:uiPriority w:val="99"/>
    <w:semiHidden/>
    <w:unhideWhenUsed/>
    <w:rsid w:val="00F80C79"/>
    <w:pPr>
      <w:jc w:val="left"/>
    </w:pPr>
  </w:style>
  <w:style w:type="character" w:customStyle="1" w:styleId="aff2">
    <w:name w:val="批注文字 字符"/>
    <w:basedOn w:val="a4"/>
    <w:link w:val="aff1"/>
    <w:uiPriority w:val="99"/>
    <w:semiHidden/>
    <w:rsid w:val="00F80C79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80C79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80C79"/>
    <w:rPr>
      <w:b/>
      <w:bCs/>
    </w:rPr>
  </w:style>
  <w:style w:type="character" w:styleId="aff5">
    <w:name w:val="line number"/>
    <w:basedOn w:val="a4"/>
    <w:uiPriority w:val="99"/>
    <w:semiHidden/>
    <w:unhideWhenUsed/>
    <w:rsid w:val="00CF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2069</Words>
  <Characters>11794</Characters>
  <Application>Microsoft Office Word</Application>
  <DocSecurity>0</DocSecurity>
  <Lines>98</Lines>
  <Paragraphs>27</Paragraphs>
  <ScaleCrop>false</ScaleCrop>
  <Company>Microsoft</Company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 Jason</dc:creator>
  <cp:lastModifiedBy>Ove Jason</cp:lastModifiedBy>
  <cp:revision>103</cp:revision>
  <dcterms:created xsi:type="dcterms:W3CDTF">2019-05-26T17:52:00Z</dcterms:created>
  <dcterms:modified xsi:type="dcterms:W3CDTF">2019-05-27T02:41:00Z</dcterms:modified>
</cp:coreProperties>
</file>